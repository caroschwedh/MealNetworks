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65" w14:textId="77777777" w:rsidR="00B06694" w:rsidRPr="000E5815" w:rsidRDefault="00B06694" w:rsidP="00B06694">
      <w:pPr>
        <w:rPr>
          <w:b/>
          <w:sz w:val="28"/>
        </w:rPr>
      </w:pPr>
      <w:r w:rsidRPr="000E5815">
        <w:rPr>
          <w:b/>
          <w:sz w:val="28"/>
        </w:rPr>
        <w:t>Step-by-step procedure to code food groups:</w:t>
      </w:r>
    </w:p>
    <w:p w14:paraId="10ED1F7E" w14:textId="77777777" w:rsidR="00B06694" w:rsidRDefault="00B06694" w:rsidP="00B06694">
      <w:pPr>
        <w:pStyle w:val="ListParagraph"/>
        <w:numPr>
          <w:ilvl w:val="0"/>
          <w:numId w:val="7"/>
        </w:numPr>
      </w:pPr>
      <w:r>
        <w:t>Break down mixed dishes into ingredients</w:t>
      </w:r>
    </w:p>
    <w:p w14:paraId="73DDCD3B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Create subset dataset with mixed dishes only (that are present in PEAS recalls):</w:t>
      </w:r>
    </w:p>
    <w:p w14:paraId="1F1753EF" w14:textId="77777777" w:rsidR="00B06694" w:rsidRDefault="00B06694" w:rsidP="00B0669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5040"/>
        <w:gridCol w:w="2520"/>
      </w:tblGrid>
      <w:tr w:rsidR="00B06694" w14:paraId="38A00D36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FBC945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number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6546EA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5E5999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codes</w:t>
            </w:r>
          </w:p>
        </w:tc>
      </w:tr>
      <w:tr w:rsidR="00B06694" w14:paraId="6875EEB4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A728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A1D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Meat, poultry, fish with nonmeat items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90B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27000000 to &lt; 2</w:t>
            </w:r>
            <w:r w:rsidR="00997801">
              <w:t>75</w:t>
            </w:r>
            <w:r>
              <w:t>00000</w:t>
            </w:r>
          </w:p>
        </w:tc>
      </w:tr>
      <w:tr w:rsidR="00997801" w14:paraId="57661133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5AC4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CFD9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Frozen and shelf-stable plate meals, soups, and gravies with meat, poultry, fish base; gelatin and gelatin-based drinks (excluding for soups and gravies)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659C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28000000 to &lt; 28300000</w:t>
            </w:r>
          </w:p>
        </w:tc>
      </w:tr>
      <w:tr w:rsidR="00B06694" w14:paraId="02CB2BAA" w14:textId="77777777" w:rsidTr="00997801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15D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FC7A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Egg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96EF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32000000 to &lt; 33000000</w:t>
            </w:r>
          </w:p>
        </w:tc>
      </w:tr>
      <w:tr w:rsidR="00B06694" w14:paraId="0C61068C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CE4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87F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Grain mixtures, frozen plate meals, soups (excluding for soups)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7609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58000000 to &lt; 58400000</w:t>
            </w:r>
          </w:p>
        </w:tc>
      </w:tr>
      <w:tr w:rsidR="00B06694" w14:paraId="745EF6FD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E315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554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Tomato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449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74500000 to &lt; 74600000</w:t>
            </w:r>
          </w:p>
        </w:tc>
      </w:tr>
    </w:tbl>
    <w:p w14:paraId="7A364E55" w14:textId="77777777" w:rsidR="00B06694" w:rsidRDefault="00B06694" w:rsidP="00B06694">
      <w:pPr>
        <w:pStyle w:val="ListParagraph"/>
        <w:ind w:left="1440"/>
      </w:pPr>
    </w:p>
    <w:p w14:paraId="1067FE8E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Import ingredient weights for all mixed dishes (</w:t>
      </w:r>
      <w:r>
        <w:rPr>
          <w:b/>
        </w:rPr>
        <w:t>from FNDDS 4.0 database</w:t>
      </w:r>
      <w:r>
        <w:t xml:space="preserve">) </w:t>
      </w:r>
    </w:p>
    <w:p w14:paraId="009D41D1" w14:textId="77777777" w:rsidR="00B06694" w:rsidRDefault="00B06694" w:rsidP="00B06694">
      <w:pPr>
        <w:ind w:left="360" w:firstLine="720"/>
        <w:rPr>
          <w:b/>
        </w:rPr>
      </w:pPr>
      <w:r>
        <w:t xml:space="preserve">FNDDS version compatibility (food codes) with our data – </w:t>
      </w:r>
      <w:r>
        <w:rPr>
          <w:b/>
        </w:rPr>
        <w:t>FOOD CODES FROM PEAS NOT IN FNDDS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980"/>
        <w:gridCol w:w="1620"/>
        <w:gridCol w:w="1710"/>
        <w:gridCol w:w="1620"/>
        <w:gridCol w:w="1710"/>
      </w:tblGrid>
      <w:tr w:rsidR="00B06694" w14:paraId="53E58299" w14:textId="77777777" w:rsidTr="00B06694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F29331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version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05955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F2E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different food codes</w:t>
            </w:r>
          </w:p>
        </w:tc>
      </w:tr>
      <w:tr w:rsidR="00B06694" w14:paraId="39FC6879" w14:textId="77777777" w:rsidTr="00B066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0C1A" w14:textId="77777777" w:rsidR="00B06694" w:rsidRDefault="00B06694">
            <w:pPr>
              <w:spacing w:line="240" w:lineRule="auto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66CFB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F6E827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3512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19A5D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</w:tr>
      <w:tr w:rsidR="00B06694" w14:paraId="7F2F89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C08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2015-2016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C0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5232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B0D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678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A5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38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85</w:t>
            </w:r>
          </w:p>
        </w:tc>
      </w:tr>
      <w:tr w:rsidR="00B06694" w14:paraId="583BF8C4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C03E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2013-2014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E290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88F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958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D48C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59</w:t>
            </w:r>
          </w:p>
        </w:tc>
      </w:tr>
      <w:tr w:rsidR="00B06694" w14:paraId="31D326BE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56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2011-2012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C17E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FC5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9FF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BA0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57</w:t>
            </w:r>
          </w:p>
        </w:tc>
      </w:tr>
      <w:tr w:rsidR="00B06694" w14:paraId="65FF7B20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0C5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5.0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F36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612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2D5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06F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6AE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47</w:t>
            </w:r>
          </w:p>
        </w:tc>
      </w:tr>
      <w:tr w:rsidR="00B06694" w14:paraId="6F90671A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2373B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4.0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1AD4F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496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6935B6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8</w:t>
            </w:r>
            <w:r w:rsidR="00D11D0F"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3E7E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86F5CC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  <w:r w:rsidR="00D11D0F">
              <w:t>4</w:t>
            </w:r>
          </w:p>
        </w:tc>
      </w:tr>
      <w:tr w:rsidR="00B06694" w14:paraId="03EC63B7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420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3.0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3B3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877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C489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77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3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83</w:t>
            </w:r>
          </w:p>
        </w:tc>
      </w:tr>
      <w:tr w:rsidR="00B06694" w14:paraId="2EE88813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0AB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BC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0810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324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556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251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E9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89</w:t>
            </w:r>
          </w:p>
        </w:tc>
      </w:tr>
      <w:tr w:rsidR="00B06694" w14:paraId="11EB7D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FCF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900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7749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9B7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  <w:r w:rsidR="001B0912">
              <w:t>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D0D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9852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97</w:t>
            </w:r>
          </w:p>
        </w:tc>
      </w:tr>
    </w:tbl>
    <w:p w14:paraId="1229077C" w14:textId="77777777" w:rsidR="00B06694" w:rsidRDefault="00B06694" w:rsidP="00B06694">
      <w:pPr>
        <w:rPr>
          <w:sz w:val="6"/>
        </w:rPr>
      </w:pPr>
    </w:p>
    <w:p w14:paraId="4B10D685" w14:textId="77777777" w:rsidR="00B06694" w:rsidRDefault="00B06694" w:rsidP="00B06694">
      <w:pPr>
        <w:pStyle w:val="ListParagraph"/>
        <w:ind w:left="1440"/>
        <w:jc w:val="center"/>
        <w:rPr>
          <w:b/>
        </w:rPr>
      </w:pPr>
    </w:p>
    <w:p w14:paraId="6002882D" w14:textId="77777777" w:rsidR="00B06694" w:rsidRDefault="00B06694" w:rsidP="00B06694">
      <w:pPr>
        <w:pStyle w:val="ListParagraph"/>
        <w:ind w:left="1440"/>
        <w:rPr>
          <w:b/>
        </w:rPr>
      </w:pPr>
      <w:r>
        <w:rPr>
          <w:b/>
        </w:rPr>
        <w:t>Solving emerging issues</w:t>
      </w:r>
      <w:r w:rsidR="00804100">
        <w:rPr>
          <w:b/>
        </w:rPr>
        <w:t>:</w:t>
      </w:r>
    </w:p>
    <w:p w14:paraId="5C2F1AB6" w14:textId="77777777" w:rsidR="00B06694" w:rsidRDefault="00B06694" w:rsidP="00B06694">
      <w:pPr>
        <w:pStyle w:val="ListParagraph"/>
        <w:ind w:left="1440"/>
      </w:pPr>
    </w:p>
    <w:p w14:paraId="16209555" w14:textId="77777777" w:rsidR="00B06694" w:rsidRDefault="002D27E5" w:rsidP="00B06694">
      <w:pPr>
        <w:pStyle w:val="ListParagraph"/>
        <w:numPr>
          <w:ilvl w:val="1"/>
          <w:numId w:val="8"/>
        </w:numPr>
      </w:pPr>
      <w:r>
        <w:t>4</w:t>
      </w:r>
      <w:r w:rsidR="00D11D0F">
        <w:t>4</w:t>
      </w:r>
      <w:r w:rsidR="00B06694">
        <w:t xml:space="preserve"> unlinked mixed dishes: </w:t>
      </w:r>
      <w:r w:rsidR="00B06694">
        <w:rPr>
          <w:b/>
        </w:rPr>
        <w:t>linking to FNDDS 2015-2016 matched all missing dishes.</w:t>
      </w:r>
    </w:p>
    <w:p w14:paraId="7B0D8FDA" w14:textId="77777777" w:rsidR="00B06694" w:rsidRDefault="00B06694" w:rsidP="00B06694">
      <w:pPr>
        <w:pStyle w:val="ListParagraph"/>
        <w:ind w:left="2160"/>
      </w:pPr>
    </w:p>
    <w:p w14:paraId="5254A45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 xml:space="preserve">Mixed dishes with repeating food code but different description: </w:t>
      </w:r>
      <w:r w:rsidR="00BE3867">
        <w:t>combine</w:t>
      </w:r>
      <w:r>
        <w:t xml:space="preserve"> if the difference is not content-related. If content-related, alter dish to match description and assign new food code (e.g. pasta salad vs. pasta salad W/O FAT = removed the fat ingredient from the list of ingredients). See </w:t>
      </w:r>
      <w:r>
        <w:rPr>
          <w:b/>
        </w:rPr>
        <w:t>N:\DIPHRHBB\Staff Subdirectories\Carolina Schwedhelm\Food grouping documentation\</w:t>
      </w:r>
      <w:proofErr w:type="spellStart"/>
      <w:r>
        <w:rPr>
          <w:b/>
        </w:rPr>
        <w:t>mixed_dishes_for</w:t>
      </w:r>
      <w:proofErr w:type="spellEnd"/>
      <w:r>
        <w:rPr>
          <w:b/>
        </w:rPr>
        <w:t xml:space="preserve"> recoding.xlsx</w:t>
      </w:r>
      <w:r>
        <w:t xml:space="preserve"> for details on changes.</w:t>
      </w:r>
    </w:p>
    <w:p w14:paraId="143096AA" w14:textId="77777777" w:rsidR="00B06694" w:rsidRDefault="00B06694" w:rsidP="00B06694">
      <w:pPr>
        <w:pStyle w:val="ListParagraph"/>
        <w:ind w:left="2160"/>
      </w:pPr>
    </w:p>
    <w:p w14:paraId="2710A61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>Food codes with only 1 ingredient or ingredients that are themselves mixed dishes: find equivalent dish and recode or add ingredients from similar recipes. Watch that proportions stay roughly the same.</w:t>
      </w:r>
    </w:p>
    <w:p w14:paraId="44BF9764" w14:textId="77777777" w:rsidR="00B06694" w:rsidRDefault="00B06694" w:rsidP="00B06694">
      <w:pPr>
        <w:pStyle w:val="ListParagraph"/>
      </w:pPr>
    </w:p>
    <w:p w14:paraId="051FC088" w14:textId="77777777" w:rsidR="00B06694" w:rsidRDefault="00BE3867" w:rsidP="00B06694">
      <w:pPr>
        <w:pStyle w:val="ListParagraph"/>
        <w:numPr>
          <w:ilvl w:val="1"/>
          <w:numId w:val="8"/>
        </w:numPr>
      </w:pPr>
      <w:r>
        <w:t>Some mixed dishes had large amounts of water that seemed to be for cooking (example, same amount of water and rice). We d</w:t>
      </w:r>
      <w:r w:rsidR="00B06694">
        <w:t xml:space="preserve">eleted water for cooking from </w:t>
      </w:r>
      <w:r>
        <w:t xml:space="preserve">the following </w:t>
      </w:r>
      <w:r w:rsidR="00B06694">
        <w:t xml:space="preserve">codes: </w:t>
      </w:r>
    </w:p>
    <w:p w14:paraId="2E29D5C8" w14:textId="77777777" w:rsidR="00B06694" w:rsidRDefault="00B06694" w:rsidP="00B06694">
      <w:pPr>
        <w:pStyle w:val="ListParagraph"/>
      </w:pPr>
    </w:p>
    <w:p w14:paraId="15FB3239" w14:textId="77777777" w:rsidR="00804100" w:rsidRDefault="00804100" w:rsidP="00B06694">
      <w:pPr>
        <w:pStyle w:val="ListParagraph"/>
        <w:numPr>
          <w:ilvl w:val="2"/>
          <w:numId w:val="9"/>
        </w:numPr>
        <w:ind w:left="3060" w:hanging="360"/>
        <w:sectPr w:rsidR="00804100" w:rsidSect="00A40F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C28301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27120060</w:t>
      </w:r>
    </w:p>
    <w:p w14:paraId="2128B67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27146100</w:t>
      </w:r>
    </w:p>
    <w:p w14:paraId="31EC21A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27345410</w:t>
      </w:r>
    </w:p>
    <w:p w14:paraId="4AD3251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27345510</w:t>
      </w:r>
    </w:p>
    <w:p w14:paraId="2143742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27345520</w:t>
      </w:r>
    </w:p>
    <w:p w14:paraId="33CC7D0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27363100</w:t>
      </w:r>
    </w:p>
    <w:p w14:paraId="46E51C2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lastRenderedPageBreak/>
        <w:t>58137220</w:t>
      </w:r>
    </w:p>
    <w:p w14:paraId="5E750CB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58137230</w:t>
      </w:r>
    </w:p>
    <w:p w14:paraId="4B764D9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58137240</w:t>
      </w:r>
    </w:p>
    <w:p w14:paraId="148C0DD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58151130</w:t>
      </w:r>
    </w:p>
    <w:p w14:paraId="5BFB1B50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58160000</w:t>
      </w:r>
    </w:p>
    <w:p w14:paraId="4B53A6B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58161510</w:t>
      </w:r>
    </w:p>
    <w:p w14:paraId="632FFF2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</w:t>
      </w:r>
    </w:p>
    <w:p w14:paraId="435CE70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</w:t>
      </w:r>
    </w:p>
    <w:p w14:paraId="5E186357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58175110</w:t>
      </w:r>
    </w:p>
    <w:p w14:paraId="68A7F258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581623101</w:t>
      </w:r>
    </w:p>
    <w:p w14:paraId="0E090FD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581633801</w:t>
      </w:r>
    </w:p>
    <w:p w14:paraId="0CB12D8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581633802</w:t>
      </w:r>
    </w:p>
    <w:p w14:paraId="042B8083" w14:textId="77777777" w:rsidR="00804100" w:rsidRDefault="00804100" w:rsidP="00960EE0">
      <w:pPr>
        <w:pStyle w:val="ListParagraph"/>
        <w:ind w:left="1440"/>
        <w:sectPr w:rsidR="00804100" w:rsidSect="008041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EDE27B" w14:textId="77777777" w:rsidR="00960EE0" w:rsidRDefault="00960EE0" w:rsidP="00960EE0">
      <w:pPr>
        <w:pStyle w:val="ListParagraph"/>
        <w:ind w:left="1440"/>
      </w:pPr>
    </w:p>
    <w:p w14:paraId="281647B3" w14:textId="77777777" w:rsidR="00960EE0" w:rsidRDefault="00960EE0" w:rsidP="00B06694">
      <w:pPr>
        <w:pStyle w:val="ListParagraph"/>
        <w:numPr>
          <w:ilvl w:val="1"/>
          <w:numId w:val="7"/>
        </w:numPr>
      </w:pPr>
      <w:r>
        <w:t>Identifying mixed dishes that should stay as mixed dishes (completely aggregated) and removing from mixed dishes dataset (will be added later with the non-mixed dish data)</w:t>
      </w:r>
    </w:p>
    <w:p w14:paraId="79C96EA6" w14:textId="77777777" w:rsidR="00960EE0" w:rsidRPr="00804100" w:rsidRDefault="00960EE0" w:rsidP="00960EE0">
      <w:pPr>
        <w:pStyle w:val="ListParagraph"/>
        <w:numPr>
          <w:ilvl w:val="2"/>
          <w:numId w:val="7"/>
        </w:numPr>
      </w:pPr>
      <w:r w:rsidRPr="00804100">
        <w:t>List of food codes that will stay aggregated</w:t>
      </w:r>
      <w:r w:rsidR="00804100" w:rsidRPr="00804100">
        <w:t xml:space="preserve"> (and are not needed in coding of new codes/modifications</w:t>
      </w:r>
      <w:r w:rsidRPr="00804100">
        <w:t>:</w:t>
      </w:r>
    </w:p>
    <w:tbl>
      <w:tblPr>
        <w:tblW w:w="4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5"/>
      </w:tblGrid>
      <w:tr w:rsidR="00512D0B" w:rsidRPr="000A6908" w14:paraId="3B1459DE" w14:textId="77777777" w:rsidTr="00804100">
        <w:trPr>
          <w:trHeight w:val="300"/>
          <w:jc w:val="center"/>
        </w:trPr>
        <w:tc>
          <w:tcPr>
            <w:tcW w:w="2335" w:type="dxa"/>
            <w:shd w:val="clear" w:color="000000" w:fill="D9D9D9"/>
            <w:vAlign w:val="center"/>
          </w:tcPr>
          <w:p w14:paraId="3FA6C13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Food codes (first half)</w:t>
            </w:r>
          </w:p>
        </w:tc>
        <w:tc>
          <w:tcPr>
            <w:tcW w:w="2335" w:type="dxa"/>
            <w:shd w:val="clear" w:color="000000" w:fill="D9D9D9"/>
            <w:noWrap/>
            <w:vAlign w:val="center"/>
            <w:hideMark/>
          </w:tcPr>
          <w:p w14:paraId="7B4FAFB3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Food codes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(second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</w:rPr>
              <w:t>half)</w:t>
            </w:r>
            <w:r w:rsidR="00804100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  <w:proofErr w:type="gramEnd"/>
          </w:p>
        </w:tc>
      </w:tr>
      <w:tr w:rsidR="0020015C" w:rsidRPr="000A6908" w14:paraId="306F7514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C86C99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27160100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1FADFFB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58100013 to 58103310</w:t>
            </w:r>
          </w:p>
        </w:tc>
      </w:tr>
      <w:tr w:rsidR="0020015C" w:rsidRPr="000A6908" w14:paraId="60F4A05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EEB5263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4C47CCD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58104280 to 58127350</w:t>
            </w:r>
          </w:p>
        </w:tc>
      </w:tr>
      <w:tr w:rsidR="0020015C" w:rsidRPr="000A6908" w14:paraId="6B9F48A3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23B7D13F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DE314BC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58130011 to 58131310</w:t>
            </w:r>
          </w:p>
        </w:tc>
      </w:tr>
      <w:tr w:rsidR="00512D0B" w:rsidRPr="000A6908" w14:paraId="5F1D81F8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8B274F9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27246300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13E53B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58145110 to 58145117</w:t>
            </w:r>
          </w:p>
        </w:tc>
      </w:tr>
      <w:tr w:rsidR="00512D0B" w:rsidRPr="000A6908" w14:paraId="726F614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0A0FEAAD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27246500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FAAB1B0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58147310 to 58148112</w:t>
            </w:r>
          </w:p>
        </w:tc>
      </w:tr>
      <w:tr w:rsidR="00512D0B" w:rsidRPr="000A6908" w14:paraId="2CA46FD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5F512A1" w14:textId="77777777" w:rsidR="00512D0B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27260010 to 27260090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5D878F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58161110</w:t>
            </w:r>
          </w:p>
        </w:tc>
      </w:tr>
      <w:tr w:rsidR="00804100" w:rsidRPr="000A6908" w14:paraId="38564330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B63977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27311510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6B5D26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58161510</w:t>
            </w:r>
          </w:p>
        </w:tc>
      </w:tr>
      <w:tr w:rsidR="00804100" w:rsidRPr="000A6908" w14:paraId="7080B1D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05C6D11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27350410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4D0FCD7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58200250</w:t>
            </w:r>
          </w:p>
        </w:tc>
      </w:tr>
      <w:tr w:rsidR="00F9049B" w:rsidRPr="000A6908" w14:paraId="77D6B742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1434BC30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462440CC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9049B" w:rsidRPr="000A6908" w14:paraId="73039DD6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0341676D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27450130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7F296B3A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512D0B" w:rsidRPr="000A6908" w14:paraId="1156B7F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CCAFEC5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32102000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29CB84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58302000</w:t>
            </w:r>
          </w:p>
        </w:tc>
      </w:tr>
      <w:tr w:rsidR="00804100" w:rsidRPr="000A6908" w14:paraId="336481CB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46DB4FD9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32104950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693139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58306100</w:t>
            </w:r>
          </w:p>
        </w:tc>
      </w:tr>
      <w:tr w:rsidR="00804100" w:rsidRPr="000A6908" w14:paraId="6257CFB6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1D42A14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32105180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335F193C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280C448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DC86CCE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32130070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6D03060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29FAC7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79AD587D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32202010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0A2899C4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DC97EF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2A8879B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32202085</w:t>
            </w:r>
          </w:p>
        </w:tc>
        <w:tc>
          <w:tcPr>
            <w:tcW w:w="2335" w:type="dxa"/>
            <w:vMerge w:val="restart"/>
            <w:shd w:val="clear" w:color="auto" w:fill="auto"/>
            <w:noWrap/>
            <w:vAlign w:val="center"/>
          </w:tcPr>
          <w:p w14:paraId="2667237F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*I included all these in the code anyway, just to be sure</w:t>
            </w:r>
          </w:p>
        </w:tc>
      </w:tr>
      <w:tr w:rsidR="00804100" w:rsidRPr="000A6908" w14:paraId="003DD22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190D5F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32202200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5A22B31A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7D8FB172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EB2DBC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32400080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0EA57BE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14:paraId="0C9762C5" w14:textId="77777777" w:rsidR="00960EE0" w:rsidRPr="00960EE0" w:rsidRDefault="00960EE0" w:rsidP="00960EE0">
      <w:pPr>
        <w:rPr>
          <w:highlight w:val="yellow"/>
        </w:rPr>
      </w:pPr>
    </w:p>
    <w:p w14:paraId="26B4D8E3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highlight w:val="lightGray"/>
        </w:rPr>
        <w:t xml:space="preserve">Steps 1 </w:t>
      </w:r>
      <w:r>
        <w:rPr>
          <w:highlight w:val="lightGray"/>
        </w:rPr>
        <w:t>to 3</w:t>
      </w:r>
      <w:r w:rsidRPr="00960EE0">
        <w:rPr>
          <w:highlight w:val="lightGray"/>
        </w:rPr>
        <w:t xml:space="preserve">: 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macros_for_foodgroup_coding_1_1.sas</w:t>
      </w:r>
    </w:p>
    <w:p w14:paraId="02F15496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ind w:right="135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foodgroup_coding_1_1.sas</w:t>
      </w:r>
    </w:p>
    <w:p w14:paraId="7F46A2FB" w14:textId="77777777" w:rsidR="00960EE0" w:rsidRPr="00960EE0" w:rsidRDefault="00960EE0" w:rsidP="00960EE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3E762A2" w14:textId="77777777" w:rsidR="00960EE0" w:rsidRPr="00804100" w:rsidRDefault="00960EE0" w:rsidP="0080410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Pr="0080410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')</w:t>
      </w:r>
    </w:p>
    <w:p w14:paraId="6EBFBD89" w14:textId="77777777" w:rsidR="00960EE0" w:rsidRDefault="00960EE0" w:rsidP="00960EE0">
      <w:pPr>
        <w:pStyle w:val="ListParagraph"/>
        <w:ind w:left="2160"/>
      </w:pPr>
    </w:p>
    <w:p w14:paraId="4CD7250F" w14:textId="77777777" w:rsidR="00960EE0" w:rsidRDefault="00960EE0" w:rsidP="00960EE0">
      <w:pPr>
        <w:pStyle w:val="ListParagraph"/>
        <w:ind w:left="1440"/>
      </w:pPr>
    </w:p>
    <w:p w14:paraId="74B586B0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Re-aggregate ingredients belonging to sauces, savory pies and pastries, putting </w:t>
      </w:r>
      <w:r w:rsidR="00BE3867">
        <w:t>salt</w:t>
      </w:r>
      <w:r>
        <w:t xml:space="preserve"> together with what is being seasoned…</w:t>
      </w:r>
    </w:p>
    <w:p w14:paraId="72FD10C2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foodgroup_coding_1_2.sas</w:t>
      </w:r>
    </w:p>
    <w:p w14:paraId="7178E85F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foodgroup_coding_1_3.sas</w:t>
      </w:r>
    </w:p>
    <w:p w14:paraId="46777521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6FD54D2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64FCB22B" w14:textId="77777777" w:rsidR="00B06694" w:rsidRDefault="00B06694" w:rsidP="00B06694"/>
    <w:p w14:paraId="4D4C0B0A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Create variable for proportion of total dish weight for each new ingredient </w:t>
      </w:r>
    </w:p>
    <w:p w14:paraId="79505C4A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highlight w:val="lightGray"/>
        </w:rPr>
        <w:t xml:space="preserve">Steps </w:t>
      </w:r>
      <w:r w:rsidR="00960EE0">
        <w:rPr>
          <w:highlight w:val="lightGray"/>
        </w:rPr>
        <w:t>5</w:t>
      </w:r>
      <w:r w:rsidR="00D531B7">
        <w:rPr>
          <w:highlight w:val="lightGray"/>
        </w:rPr>
        <w:t xml:space="preserve"> &amp; </w:t>
      </w:r>
      <w:r w:rsidR="00960EE0">
        <w:rPr>
          <w:highlight w:val="lightGray"/>
        </w:rPr>
        <w:t>6</w:t>
      </w:r>
      <w:r>
        <w:rPr>
          <w:highlight w:val="lightGray"/>
        </w:rPr>
        <w:t xml:space="preserve">:  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foodgroup_coding_1_4.sas</w:t>
      </w:r>
    </w:p>
    <w:p w14:paraId="1AF18509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3E89716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lastRenderedPageBreak/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39CF582D" w14:textId="77777777" w:rsidR="00B06694" w:rsidRDefault="00B06694" w:rsidP="00B06694"/>
    <w:p w14:paraId="62768A31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Replace food amount (g) with weight corresponding to ingredient (g): </w:t>
      </w:r>
    </w:p>
    <w:p w14:paraId="78A05D74" w14:textId="77777777" w:rsidR="00B06694" w:rsidRDefault="00B06694" w:rsidP="00B06694">
      <w:pPr>
        <w:spacing w:after="0"/>
        <w:ind w:left="2160"/>
      </w:pPr>
      <w:proofErr w:type="spellStart"/>
      <w:r>
        <w:t>FoodAmt_new</w:t>
      </w:r>
      <w:proofErr w:type="spellEnd"/>
      <w:r>
        <w:t xml:space="preserve"> = </w:t>
      </w:r>
      <w:proofErr w:type="spellStart"/>
      <w:r>
        <w:t>FoodAmt</w:t>
      </w:r>
      <w:proofErr w:type="spellEnd"/>
      <w:r>
        <w:t xml:space="preserve">* </w:t>
      </w:r>
      <w:proofErr w:type="spellStart"/>
      <w:r>
        <w:t>prop_weight</w:t>
      </w:r>
      <w:proofErr w:type="spellEnd"/>
    </w:p>
    <w:p w14:paraId="3B2E1B4F" w14:textId="77777777" w:rsidR="00B06694" w:rsidRDefault="00B06694" w:rsidP="00B06694">
      <w:pPr>
        <w:spacing w:after="0"/>
        <w:ind w:left="2160"/>
      </w:pPr>
    </w:p>
    <w:p w14:paraId="72DA7C63" w14:textId="77777777" w:rsidR="00F04088" w:rsidRDefault="00F04088" w:rsidP="006749E2">
      <w:pPr>
        <w:pStyle w:val="ListParagraph"/>
        <w:numPr>
          <w:ilvl w:val="1"/>
          <w:numId w:val="7"/>
        </w:numPr>
        <w:spacing w:line="360" w:lineRule="auto"/>
      </w:pPr>
      <w:r>
        <w:t>Assign food group number to all different ingredients (see step 9)</w:t>
      </w:r>
    </w:p>
    <w:p w14:paraId="42E2E83D" w14:textId="77777777" w:rsidR="00D531B7" w:rsidRPr="00D531B7" w:rsidRDefault="00D531B7" w:rsidP="00D531B7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 w:rsidR="00960EE0">
        <w:rPr>
          <w:highlight w:val="lightGray"/>
        </w:rPr>
        <w:t>7</w:t>
      </w:r>
      <w:r w:rsidRPr="00D531B7">
        <w:rPr>
          <w:highlight w:val="lightGray"/>
        </w:rPr>
        <w:t xml:space="preserve"> &amp; </w:t>
      </w:r>
      <w:r w:rsidR="00960EE0">
        <w:rPr>
          <w:highlight w:val="lightGray"/>
        </w:rPr>
        <w:t>8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</w:t>
      </w:r>
      <w:r w:rsidR="00022AD5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5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5F432D2" w14:textId="77777777" w:rsidR="00D531B7" w:rsidRDefault="00D531B7" w:rsidP="00D531B7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44E60C7" w14:textId="77777777" w:rsidR="00D531B7" w:rsidRDefault="00D531B7" w:rsidP="008C1EF9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5DE39EDD" w14:textId="77777777" w:rsidR="00B06694" w:rsidRDefault="00B06694" w:rsidP="00B06694">
      <w:pPr>
        <w:ind w:left="1080"/>
      </w:pPr>
    </w:p>
    <w:p w14:paraId="005265B2" w14:textId="77777777" w:rsidR="00B06694" w:rsidRDefault="00F04088" w:rsidP="00F04088">
      <w:pPr>
        <w:pStyle w:val="ListParagraph"/>
        <w:numPr>
          <w:ilvl w:val="1"/>
          <w:numId w:val="7"/>
        </w:numPr>
        <w:spacing w:after="240" w:line="360" w:lineRule="auto"/>
      </w:pPr>
      <w:r>
        <w:t>Replace food description with ingredient description</w:t>
      </w:r>
    </w:p>
    <w:p w14:paraId="7414163B" w14:textId="77777777" w:rsidR="00022AD5" w:rsidRDefault="00022AD5" w:rsidP="00B06694">
      <w:pPr>
        <w:rPr>
          <w:sz w:val="8"/>
        </w:rPr>
      </w:pPr>
    </w:p>
    <w:tbl>
      <w:tblPr>
        <w:tblStyle w:val="TableGrid"/>
        <w:tblpPr w:leftFromText="180" w:rightFromText="180" w:vertAnchor="text" w:horzAnchor="page" w:tblpX="2191" w:tblpY="172"/>
        <w:tblW w:w="8915" w:type="dxa"/>
        <w:tblLook w:val="04A0" w:firstRow="1" w:lastRow="0" w:firstColumn="1" w:lastColumn="0" w:noHBand="0" w:noVBand="1"/>
      </w:tblPr>
      <w:tblGrid>
        <w:gridCol w:w="5945"/>
        <w:gridCol w:w="2970"/>
      </w:tblGrid>
      <w:tr w:rsidR="00B06694" w14:paraId="12CDC518" w14:textId="77777777" w:rsidTr="00B06694">
        <w:tc>
          <w:tcPr>
            <w:tcW w:w="8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A5DAF5" w14:textId="77777777" w:rsidR="00B06694" w:rsidRDefault="00B06694" w:rsidP="00022AD5">
            <w:pPr>
              <w:pStyle w:val="ListParagraph"/>
              <w:keepLines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Summary of mixed dishes in PEAS recalls</w:t>
            </w:r>
          </w:p>
        </w:tc>
      </w:tr>
      <w:tr w:rsidR="00B06694" w14:paraId="0F642FFB" w14:textId="77777777" w:rsidTr="0053648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E642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>Number of total mixed dishes in INFITEMS_UNC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46931" w14:textId="77777777" w:rsidR="00B06694" w:rsidRDefault="00B06694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 w:rsidRPr="00536489">
              <w:t>1</w:t>
            </w:r>
            <w:r w:rsidR="00AA5E22">
              <w:t>972</w:t>
            </w:r>
          </w:p>
        </w:tc>
      </w:tr>
      <w:tr w:rsidR="00B56F96" w14:paraId="7A2D642C" w14:textId="77777777" w:rsidTr="00D36AE1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65FC" w14:textId="77777777" w:rsidR="00B56F96" w:rsidRDefault="00B56F96" w:rsidP="00022AD5">
            <w:pPr>
              <w:pStyle w:val="ListParagraph"/>
              <w:spacing w:line="240" w:lineRule="auto"/>
              <w:ind w:left="0"/>
            </w:pPr>
            <w:r>
              <w:t>Number of different recipes for disaggregation</w:t>
            </w:r>
            <w:r w:rsidR="00960EE0">
              <w:t xml:space="preserve"> (leaving mixed dishes from our food categories as a whole)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380F" w14:textId="77777777" w:rsidR="00B56F96" w:rsidRDefault="00804100" w:rsidP="00022AD5">
            <w:pPr>
              <w:pStyle w:val="ListParagraph"/>
              <w:spacing w:line="240" w:lineRule="auto"/>
              <w:ind w:left="0"/>
            </w:pPr>
            <w:r>
              <w:t>40</w:t>
            </w:r>
            <w:r w:rsidR="00F9049B">
              <w:t>1</w:t>
            </w:r>
          </w:p>
        </w:tc>
      </w:tr>
      <w:tr w:rsidR="00B06694" w14:paraId="50684E6E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EC30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New total observations in mixed dishes </w:t>
            </w:r>
            <w:r w:rsidR="00960EE0">
              <w:t xml:space="preserve">for disaggregation </w:t>
            </w:r>
            <w:r>
              <w:t xml:space="preserve">subset data </w:t>
            </w:r>
            <w:r w:rsidR="00487595">
              <w:t xml:space="preserve">(PEAS ASA24 data) </w:t>
            </w:r>
            <w:r>
              <w:t xml:space="preserve">(disaggregated </w:t>
            </w:r>
            <w:r w:rsidR="008258CE">
              <w:t>&amp; reag</w:t>
            </w:r>
            <w:r w:rsidR="001B063B">
              <w:t>gre</w:t>
            </w:r>
            <w:r w:rsidR="008258CE">
              <w:t xml:space="preserve">gated </w:t>
            </w:r>
            <w:r>
              <w:t xml:space="preserve">mixed dishes)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9BF2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513</w:t>
            </w:r>
            <w:r w:rsidR="00C43450">
              <w:t>6</w:t>
            </w:r>
          </w:p>
        </w:tc>
      </w:tr>
      <w:tr w:rsidR="00A63DAA" w14:paraId="3D32B4D0" w14:textId="77777777" w:rsidTr="004B2490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C26E" w14:textId="77777777" w:rsidR="00A63DAA" w:rsidRDefault="00A63DAA" w:rsidP="00022AD5">
            <w:pPr>
              <w:pStyle w:val="ListParagraph"/>
              <w:spacing w:line="240" w:lineRule="auto"/>
              <w:ind w:left="0"/>
            </w:pPr>
            <w:r>
              <w:t xml:space="preserve">Number of </w:t>
            </w:r>
            <w:r w:rsidR="00960EE0">
              <w:t>disaggregated &amp; reaggregated foods (repeating by dish)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C217" w14:textId="77777777" w:rsidR="00A63DAA" w:rsidRPr="001B063B" w:rsidRDefault="00A63DAA" w:rsidP="00022AD5">
            <w:pPr>
              <w:pStyle w:val="ListParagraph"/>
              <w:spacing w:line="240" w:lineRule="auto"/>
              <w:ind w:left="0"/>
            </w:pPr>
            <w:r>
              <w:t>1</w:t>
            </w:r>
            <w:r w:rsidR="004B2490">
              <w:t>19</w:t>
            </w:r>
            <w:r w:rsidR="00C43450">
              <w:t>9</w:t>
            </w:r>
          </w:p>
        </w:tc>
      </w:tr>
      <w:tr w:rsidR="00B06694" w14:paraId="690F7B88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5BD7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Number of different ingredients (not repeating)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1D7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3</w:t>
            </w:r>
            <w:r w:rsidR="00C43450">
              <w:t>79</w:t>
            </w:r>
          </w:p>
        </w:tc>
      </w:tr>
    </w:tbl>
    <w:p w14:paraId="12030DEA" w14:textId="77777777" w:rsidR="00B06694" w:rsidRDefault="00B06694" w:rsidP="00B06694">
      <w:pPr>
        <w:pStyle w:val="ListParagraph"/>
        <w:ind w:left="1440"/>
      </w:pPr>
    </w:p>
    <w:p w14:paraId="1A398701" w14:textId="77777777" w:rsidR="00B06694" w:rsidRDefault="00B06694" w:rsidP="00F04088">
      <w:pPr>
        <w:pStyle w:val="ListParagraph"/>
        <w:numPr>
          <w:ilvl w:val="1"/>
          <w:numId w:val="7"/>
        </w:numPr>
        <w:spacing w:after="0"/>
      </w:pPr>
      <w:r>
        <w:t>Merge main dataset with mixed dish dataset</w:t>
      </w:r>
    </w:p>
    <w:p w14:paraId="2BFCDF4C" w14:textId="77777777" w:rsidR="00065F1A" w:rsidRPr="00D531B7" w:rsidRDefault="00065F1A" w:rsidP="00065F1A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>
        <w:rPr>
          <w:highlight w:val="lightGray"/>
        </w:rPr>
        <w:t>9-11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2_1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F0F275A" w14:textId="77777777" w:rsidR="00065F1A" w:rsidRDefault="00065F1A" w:rsidP="00065F1A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236558C7" w14:textId="77777777" w:rsidR="00065F1A" w:rsidRDefault="00065F1A" w:rsidP="00065F1A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020B7CCC" w14:textId="77777777" w:rsidR="00B06694" w:rsidRDefault="00B06694" w:rsidP="00B06694">
      <w:pPr>
        <w:spacing w:after="0"/>
      </w:pPr>
    </w:p>
    <w:p w14:paraId="0DBF61EC" w14:textId="77777777" w:rsidR="00022AD5" w:rsidRDefault="00022AD5" w:rsidP="00B06694">
      <w:pPr>
        <w:spacing w:after="0"/>
      </w:pPr>
    </w:p>
    <w:p w14:paraId="021C5CFA" w14:textId="77777777" w:rsidR="00B06694" w:rsidRDefault="00B06694" w:rsidP="00F04088">
      <w:pPr>
        <w:pStyle w:val="ListParagraph"/>
        <w:keepLines/>
        <w:numPr>
          <w:ilvl w:val="1"/>
          <w:numId w:val="7"/>
        </w:numPr>
      </w:pPr>
      <w:r>
        <w:t>Code remaining food codes (from main dataset) based on a more detailed version of HEI food groups, using FNDDS for codes:</w:t>
      </w:r>
    </w:p>
    <w:p w14:paraId="15279CD1" w14:textId="77777777" w:rsidR="00022AD5" w:rsidRDefault="00022AD5" w:rsidP="00022AD5">
      <w:pPr>
        <w:pStyle w:val="ListParagraph"/>
      </w:pPr>
    </w:p>
    <w:p w14:paraId="2BB7C809" w14:textId="77777777" w:rsidR="00022AD5" w:rsidRDefault="00022AD5" w:rsidP="00022AD5">
      <w:pPr>
        <w:pStyle w:val="ListParagraph"/>
        <w:keepLines/>
        <w:ind w:left="1440"/>
      </w:pP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170"/>
        <w:gridCol w:w="3420"/>
        <w:gridCol w:w="1440"/>
      </w:tblGrid>
      <w:tr w:rsidR="00A40F87" w:rsidRPr="00A40F87" w14:paraId="7486F63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81BE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bookmarkStart w:id="0" w:name="_Hlk17356048"/>
            <w:r w:rsidRPr="00A40F87">
              <w:rPr>
                <w:b/>
                <w:sz w:val="20"/>
              </w:rPr>
              <w:t>Food group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64450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Food group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B8C44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Grouping based on: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4ED47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FNDDS codes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3A096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Number of observations per category (foods*meal*day*</w:t>
            </w:r>
            <w:proofErr w:type="spellStart"/>
            <w:r>
              <w:rPr>
                <w:b/>
                <w:sz w:val="20"/>
              </w:rPr>
              <w:t>patid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A40F87" w:rsidRPr="00A40F87" w14:paraId="3765BADF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F20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bookmarkStart w:id="1" w:name="_Hlk20384232"/>
            <w:r w:rsidRPr="00A40F87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49D" w14:textId="282C3E08" w:rsidR="00A40F87" w:rsidRPr="00A40F87" w:rsidRDefault="00A40F87">
            <w:pPr>
              <w:keepLines/>
              <w:spacing w:line="240" w:lineRule="auto"/>
              <w:rPr>
                <w:sz w:val="20"/>
              </w:rPr>
            </w:pPr>
            <w:r w:rsidRPr="00A40F87">
              <w:rPr>
                <w:sz w:val="20"/>
              </w:rPr>
              <w:t xml:space="preserve">Milk and milk </w:t>
            </w:r>
            <w:proofErr w:type="gramStart"/>
            <w:r w:rsidRPr="00A40F87">
              <w:rPr>
                <w:sz w:val="20"/>
              </w:rPr>
              <w:t>drinks</w:t>
            </w:r>
            <w:r w:rsidR="00546F6D">
              <w:rPr>
                <w:sz w:val="20"/>
              </w:rPr>
              <w:t xml:space="preserve"> </w:t>
            </w:r>
            <w:ins w:id="2" w:author="Schwedhelm, Carolina (NIH/NICHD) [F]" w:date="2019-09-26T09:31:00Z">
              <w:r w:rsidR="00546F6D">
                <w:rPr>
                  <w:sz w:val="20"/>
                </w:rPr>
                <w:t xml:space="preserve"> (</w:t>
              </w:r>
              <w:proofErr w:type="gramEnd"/>
              <w:r w:rsidR="00546F6D">
                <w:rPr>
                  <w:sz w:val="20"/>
                </w:rPr>
                <w:t>including sweet dairy cream and cream substitutes)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C76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0B49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11000000 to &lt; 12000000</w:t>
            </w:r>
          </w:p>
          <w:p w14:paraId="65189757" w14:textId="77777777" w:rsidR="00F36C7B" w:rsidRDefault="00F36C7B">
            <w:pPr>
              <w:pStyle w:val="ListParagraph"/>
              <w:keepLines/>
              <w:spacing w:line="240" w:lineRule="auto"/>
              <w:ind w:left="0"/>
              <w:rPr>
                <w:ins w:id="3" w:author="Schwedhelm, Carolina (NIH/NICHD) [F]" w:date="2019-09-27T14:21:00Z"/>
                <w:sz w:val="20"/>
              </w:rPr>
            </w:pPr>
            <w:ins w:id="4" w:author="Schwedhelm, Carolina (NIH/NICHD) [F]" w:date="2019-09-27T14:21:00Z">
              <w:r>
                <w:rPr>
                  <w:sz w:val="20"/>
                </w:rPr>
                <w:t>AND</w:t>
              </w:r>
            </w:ins>
          </w:p>
          <w:p w14:paraId="7B72D332" w14:textId="6533FABD" w:rsidR="00F36C7B" w:rsidRPr="00A40F87" w:rsidRDefault="00F36C7B" w:rsidP="00F36C7B">
            <w:pPr>
              <w:pStyle w:val="ListParagraph"/>
              <w:spacing w:line="240" w:lineRule="auto"/>
              <w:ind w:left="0"/>
              <w:rPr>
                <w:ins w:id="5" w:author="Schwedhelm, Carolina (NIH/NICHD) [F]" w:date="2019-09-27T14:21:00Z"/>
                <w:sz w:val="20"/>
              </w:rPr>
            </w:pPr>
            <w:ins w:id="6" w:author="Schwedhelm, Carolina (NIH/NICHD) [F]" w:date="2019-09-27T14:21:00Z">
              <w:r w:rsidRPr="00A40F87">
                <w:rPr>
                  <w:sz w:val="20"/>
                </w:rPr>
                <w:t>12000000 to &lt; 1</w:t>
              </w:r>
            </w:ins>
            <w:ins w:id="7" w:author="Schwedhelm, Carolina (NIH/NICHD) [F]" w:date="2019-09-27T14:22:00Z">
              <w:r>
                <w:rPr>
                  <w:sz w:val="20"/>
                </w:rPr>
                <w:t>23</w:t>
              </w:r>
            </w:ins>
            <w:ins w:id="8" w:author="Schwedhelm, Carolina (NIH/NICHD) [F]" w:date="2019-09-27T14:21:00Z">
              <w:r w:rsidRPr="00A40F87">
                <w:rPr>
                  <w:sz w:val="20"/>
                </w:rPr>
                <w:t>00000</w:t>
              </w:r>
            </w:ins>
          </w:p>
          <w:p w14:paraId="4BFA52A6" w14:textId="129123D7" w:rsidR="00F36C7B" w:rsidRPr="00A40F87" w:rsidRDefault="00F36C7B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910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1F9E3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C41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9B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Milk desserts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C76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6B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13000000 to &lt; 13300000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1A6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AC8858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7C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48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Cheeses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6A1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FE4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14000000 to &lt; 15000000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6CB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C60B45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E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328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Poultry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4FE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DE8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24000000 to &lt; 25000000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1F8A5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40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CC9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Fish and shellfish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EE2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3F3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26000000 to &lt; 27000000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04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8C7FF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E725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675C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0411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039B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20000000 to &lt; 24000000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F580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269A2" w:rsidRPr="00A40F87" w14:paraId="0BAC567C" w14:textId="77777777" w:rsidTr="00CC160A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15D7F" w14:textId="77777777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CAE59" w14:textId="3D40A776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Cured </w:t>
            </w:r>
            <w:ins w:id="9" w:author="Schwedhelm, Carolina (NIH/NICHD) [F]" w:date="2019-09-26T09:55:00Z">
              <w:r>
                <w:rPr>
                  <w:sz w:val="20"/>
                </w:rPr>
                <w:t>and organ meat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64AD" w14:textId="77777777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A3E" w14:textId="77777777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25200000 to &lt; 26000000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FB9C" w14:textId="77777777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269A2" w:rsidRPr="00A40F87" w14:paraId="7F286F01" w14:textId="77777777" w:rsidTr="00CC160A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791C" w14:textId="75C8EAAA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B81" w14:textId="330C3137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0FBC" w14:textId="77777777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7CB" w14:textId="77777777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25100000 to &lt; 25200000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DEEF" w14:textId="77777777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716BEB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870D" w14:textId="55B13DDF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EA2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Eggs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60E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1D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31000000 to &lt; 34000000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A3C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85283C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5FE0" w14:textId="4C3A60CD" w:rsidR="00A40F87" w:rsidRPr="00A40F87" w:rsidRDefault="002269A2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F5B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Legumes, nuts and seeds (including meat substitutes)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F8B9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8E2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41000000 to &lt; 50000000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45F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7E4FB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0126" w14:textId="0459B839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F90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Breads from refined grains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5771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D4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51000000 to &lt; 51200000</w:t>
            </w:r>
          </w:p>
          <w:p w14:paraId="2B28FEE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EC6E88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52100000 to &lt; 5300000</w:t>
            </w:r>
          </w:p>
          <w:p w14:paraId="0FD2BD3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2B18F5E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DF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BE13E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49E1" w14:textId="05C4F7B8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8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grain breads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312B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6D0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51200000 to &lt; 51700000</w:t>
            </w:r>
          </w:p>
          <w:p w14:paraId="139BFB6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207C5E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01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B6BFF6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824E" w14:textId="2E6A409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C85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Cakes, cookies, pies, pastries, bars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BCD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D6F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53100000 to &lt; 54000000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2DB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2D951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F8AA" w14:textId="65C07508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7615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Pancakes, waffles, French toast, other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0C26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5D9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55100000 to &lt; 56000000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79B8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06128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724F5" w14:textId="4B63203B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19E8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Savory pies and pastries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4F0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FB3A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Grain mixtures, frozen plate meals, soups (58000000 to &lt; 59000000):</w:t>
            </w:r>
          </w:p>
          <w:p w14:paraId="7F9BE2C8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 w:firstLine="346"/>
              <w:rPr>
                <w:sz w:val="20"/>
              </w:rPr>
            </w:pPr>
            <w:r w:rsidRPr="00AF5E15">
              <w:rPr>
                <w:sz w:val="20"/>
              </w:rPr>
              <w:t>Egg rolls</w:t>
            </w:r>
          </w:p>
          <w:p w14:paraId="1A58200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proofErr w:type="spellStart"/>
            <w:r w:rsidRPr="00AF5E15">
              <w:rPr>
                <w:sz w:val="20"/>
              </w:rPr>
              <w:t>Spanakopitta</w:t>
            </w:r>
            <w:proofErr w:type="spellEnd"/>
            <w:r w:rsidRPr="00AF5E15">
              <w:rPr>
                <w:sz w:val="20"/>
              </w:rPr>
              <w:t>, grape leaves stuffed with rice</w:t>
            </w:r>
          </w:p>
          <w:p w14:paraId="41D23CE8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Quiche</w:t>
            </w:r>
          </w:p>
          <w:p w14:paraId="3977743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Turnovers</w:t>
            </w:r>
          </w:p>
          <w:p w14:paraId="36B3077A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Empanadas</w:t>
            </w:r>
          </w:p>
          <w:p w14:paraId="0D329975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Puffs</w:t>
            </w:r>
          </w:p>
          <w:p w14:paraId="6935D194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Tamales</w:t>
            </w:r>
          </w:p>
          <w:p w14:paraId="50B5FDD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Pizzas and pizza rolls</w:t>
            </w:r>
          </w:p>
          <w:p w14:paraId="70D7401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Calzone</w:t>
            </w:r>
          </w:p>
          <w:p w14:paraId="0CC1EA21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Won tons</w:t>
            </w:r>
          </w:p>
          <w:p w14:paraId="063FA39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Dumplings</w:t>
            </w:r>
          </w:p>
          <w:p w14:paraId="5272D8A0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Dim sum</w:t>
            </w:r>
          </w:p>
          <w:p w14:paraId="1AED61FF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Pot pies)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2E6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57B31FF3" w14:textId="77777777" w:rsidTr="000635CB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1CB0A" w14:textId="68B007BD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commentRangeStart w:id="10"/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5</w:t>
            </w:r>
            <w:commentRangeEnd w:id="10"/>
            <w:r w:rsidR="00BE3867">
              <w:rPr>
                <w:rStyle w:val="CommentReference"/>
              </w:rPr>
              <w:commentReference w:id="10"/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70AD5" w14:textId="77777777" w:rsidR="00000496" w:rsidRDefault="00000496">
            <w:pPr>
              <w:pStyle w:val="ListParagraph"/>
              <w:keepLines/>
              <w:spacing w:line="240" w:lineRule="auto"/>
              <w:ind w:left="0"/>
              <w:rPr>
                <w:ins w:id="11" w:author="Schwedhelm, Carolina (NIH/NICHD) [F]" w:date="2019-09-17T12:48:00Z"/>
                <w:sz w:val="20"/>
              </w:rPr>
            </w:pPr>
            <w:ins w:id="12" w:author="Schwedhelm, Carolina (NIH/NICHD) [F]" w:date="2019-09-17T12:48:00Z">
              <w:r>
                <w:rPr>
                  <w:sz w:val="20"/>
                </w:rPr>
                <w:t>Sandwiches</w:t>
              </w:r>
            </w:ins>
          </w:p>
          <w:p w14:paraId="0D27832B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ins w:id="13" w:author="Schwedhelm, Carolina (NIH/NICHD) [F]" w:date="2019-09-17T12:48:00Z">
              <w:r>
                <w:rPr>
                  <w:sz w:val="20"/>
                </w:rPr>
                <w:t>(</w:t>
              </w:r>
            </w:ins>
            <w:r w:rsidRPr="00AF5E15">
              <w:rPr>
                <w:sz w:val="20"/>
              </w:rPr>
              <w:t>Meat sandwiches</w:t>
            </w:r>
            <w:ins w:id="14" w:author="Schwedhelm, Carolina (NIH/NICHD) [F]" w:date="2019-09-17T12:48:00Z">
              <w:r>
                <w:rPr>
                  <w:sz w:val="20"/>
                </w:rPr>
                <w:t xml:space="preserve"> &amp; Non-meat sandwiches together because there was only </w:t>
              </w:r>
            </w:ins>
            <w:ins w:id="15" w:author="Schwedhelm, Carolina (NIH/NICHD) [F]" w:date="2019-09-17T12:49:00Z">
              <w:r>
                <w:rPr>
                  <w:sz w:val="20"/>
                </w:rPr>
                <w:t>1 non-meat sandwich (veggie wrap)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D0C7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910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27500000 to &lt; 27600000</w:t>
            </w:r>
          </w:p>
          <w:p w14:paraId="61EEDB53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burgers and wrap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E80E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1548C477" w14:textId="77777777" w:rsidTr="000635CB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65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E15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C13C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E85A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32200000 to &lt; 32300000</w:t>
            </w:r>
          </w:p>
          <w:p w14:paraId="17D7781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02721C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41900000 to &lt; 42000000</w:t>
            </w:r>
          </w:p>
          <w:p w14:paraId="3847F988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3C3CA44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42300000 to &lt; 42400000</w:t>
            </w:r>
          </w:p>
          <w:p w14:paraId="7D76473F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egg, meat substitute, nut butter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42D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26336DB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CFF7" w14:textId="79C34FB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C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Protein-based patties and loaves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A5E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73F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Meat, poultry, fish with nonmeat items (27200000 to &lt; 27400000):</w:t>
            </w:r>
          </w:p>
          <w:p w14:paraId="7A28674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meat loaf, meatballs, croquettes, crab cake, salmon cake/patty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BF8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1BE8A3B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C70" w14:textId="34EF154E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261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F154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23A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74F5355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Including lasagna, cannelloni, ravioli, tortellini, mac and cheese, manicotti, stuffed shells… (+ rice casserole w/cheese, </w:t>
            </w:r>
            <w:proofErr w:type="gramStart"/>
            <w:r w:rsidRPr="00AF5E15">
              <w:rPr>
                <w:sz w:val="20"/>
              </w:rPr>
              <w:t>similar to</w:t>
            </w:r>
            <w:proofErr w:type="gramEnd"/>
            <w:r w:rsidRPr="00AF5E15">
              <w:rPr>
                <w:sz w:val="20"/>
              </w:rPr>
              <w:t xml:space="preserve"> mac and cheese…)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8B3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F36C7B" w14:paraId="5F2C499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1CB" w14:textId="548710F5" w:rsidR="00A40F87" w:rsidRPr="00A40F87" w:rsidRDefault="00546F6D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06D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Tortilla-based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8A77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F1D0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028398B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lang w:val="es-MX"/>
              </w:rPr>
            </w:pPr>
            <w:proofErr w:type="spellStart"/>
            <w:r w:rsidRPr="00AF5E15">
              <w:rPr>
                <w:sz w:val="20"/>
                <w:lang w:val="es-MX"/>
              </w:rPr>
              <w:lastRenderedPageBreak/>
              <w:t>Including</w:t>
            </w:r>
            <w:proofErr w:type="spellEnd"/>
            <w:r w:rsidRPr="00AF5E15">
              <w:rPr>
                <w:sz w:val="20"/>
                <w:lang w:val="es-MX"/>
              </w:rPr>
              <w:t xml:space="preserve"> burritos, chimichanga, tacos &amp; taquitos, quesadillas, huevos rancheros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C03B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  <w:lang w:val="es-MX"/>
              </w:rPr>
            </w:pPr>
          </w:p>
        </w:tc>
      </w:tr>
      <w:tr w:rsidR="00A40F87" w:rsidRPr="00A40F87" w14:paraId="2486AC4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F7A6" w14:textId="678E0E11" w:rsidR="00A40F87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914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Mayonnaise-based salads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2EE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F9A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Egg salad and deviled eggs, chicken salad, tuna salad, shrimp salad, pasta salad with mayonnaise-type salad dressing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DC9F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55F60ED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A6A" w14:textId="5C407940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D790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Pastas, cooked cereals, 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8E19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64D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56100000 to &lt; 57000000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5447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4A012F2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5ED6" w14:textId="16F12685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BB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Crackers and salty snacks from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615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331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54000000 to &lt; 55000000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46E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8C89E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F051" w14:textId="36C6141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24A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higher sugar (&gt;21.2g/100g)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CA3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B9D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7C39369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DFD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989C7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ABE2" w14:textId="0DFA9EF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EBE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lower sugar (=&lt;21.2g/100g)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8915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EE5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38EFD91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5FB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F33461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E456" w14:textId="4E44C473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BF8A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Fruit juices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D4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4B7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61000000 to &lt; 62000000</w:t>
            </w:r>
          </w:p>
          <w:p w14:paraId="6BCA20C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457DC9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64000000 to &lt; 68000000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6B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389C9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9E47" w14:textId="602CEC3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D8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fruits (incl. dried fruit)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C35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7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62100000 to &lt; 64000000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4EB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BB04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8D2C" w14:textId="59195EE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757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 and starchy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8E6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CE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71000000 to &lt; 71200000</w:t>
            </w:r>
          </w:p>
          <w:p w14:paraId="41D77E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31E211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71300000 to &lt; 71400000</w:t>
            </w:r>
          </w:p>
          <w:p w14:paraId="35E8489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B35D5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71500000 to &lt; 72000000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B70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0C1D80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7001" w14:textId="6646AD2C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877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potatoes, fried, chips and sticks (including hash browns)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D2E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455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71200000 to &lt; 71300000</w:t>
            </w:r>
          </w:p>
          <w:p w14:paraId="30DE9E0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762403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71400000 to &lt; 71500000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B87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0D31EEE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BD51" w14:textId="62D76B36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A39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Dark green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D5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68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72100000 to &lt; 73000000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3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D88E0B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6954" w14:textId="7ECF6E11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7F5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Red and orange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7BC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64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73100000 to &lt; 74500000</w:t>
            </w:r>
          </w:p>
          <w:p w14:paraId="0B9B22C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AND </w:t>
            </w:r>
          </w:p>
          <w:p w14:paraId="5991848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37C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A763AA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EB7B" w14:textId="043DE4C4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923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Other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361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8A2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75100000 to &lt; 7600000</w:t>
            </w:r>
          </w:p>
          <w:p w14:paraId="0C7937A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Includes avocado (as in HEI)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104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52DCF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1877" w14:textId="5B9FA084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6F3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Solid fats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411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81000000 to &lt; 81300000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54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0A072B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65AC" w14:textId="7B9929CA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61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Oils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13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82000000 to &lt; 83000000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5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B75CD5" w:rsidRPr="00A40F87" w14:paraId="4AEB242E" w14:textId="77777777" w:rsidTr="00054C23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5C9B03" w14:textId="194F68E2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commentRangeStart w:id="16"/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3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38A18" w14:textId="652BE9E1" w:rsidR="00B75CD5" w:rsidRPr="00A40F87" w:rsidRDefault="00450936" w:rsidP="00054C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</w:t>
            </w:r>
            <w:r w:rsidR="00B75CD5" w:rsidRPr="00A40F87">
              <w:rPr>
                <w:sz w:val="20"/>
              </w:rPr>
              <w:t>auces</w:t>
            </w:r>
            <w:ins w:id="17" w:author="Schwedhelm, Carolina (NIH/NICHD) [F]" w:date="2019-09-26T09:42:00Z">
              <w:r w:rsidR="00054C23">
                <w:rPr>
                  <w:sz w:val="20"/>
                </w:rPr>
                <w:t>, dressings</w:t>
              </w:r>
              <w:r>
                <w:rPr>
                  <w:sz w:val="20"/>
                </w:rPr>
                <w:t>,</w:t>
              </w:r>
            </w:ins>
            <w:r w:rsidR="00B75CD5">
              <w:rPr>
                <w:sz w:val="20"/>
              </w:rPr>
              <w:t xml:space="preserve"> and condiments</w:t>
            </w:r>
            <w:r w:rsidR="00B75CD5" w:rsidRPr="00A40F87">
              <w:rPr>
                <w:sz w:val="20"/>
              </w:rPr>
              <w:t xml:space="preserve"> (</w:t>
            </w:r>
            <w:ins w:id="18" w:author="Schwedhelm, Carolina (NIH/NICHD) [F]" w:date="2019-09-26T09:32:00Z">
              <w:r w:rsidR="00546F6D">
                <w:rPr>
                  <w:sz w:val="20"/>
                </w:rPr>
                <w:t xml:space="preserve">sour </w:t>
              </w:r>
            </w:ins>
            <w:r w:rsidR="00B75CD5" w:rsidRPr="00A40F87">
              <w:rPr>
                <w:sz w:val="20"/>
              </w:rPr>
              <w:t xml:space="preserve">cream, white sauces and gravies,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A9EA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EC3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83100000 to &lt; 90000000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6FD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B75CD5" w:rsidRPr="00A40F87" w14:paraId="02BBFB2C" w14:textId="77777777" w:rsidTr="00054C23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E49C" w14:textId="5A67DF2E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FDBB" w14:textId="5B144B6F" w:rsidR="00B75CD5" w:rsidRPr="00A40F87" w:rsidRDefault="00B75CD5">
            <w:pPr>
              <w:spacing w:line="240" w:lineRule="auto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A63B" w14:textId="77777777" w:rsidR="00B75CD5" w:rsidRPr="00A40F87" w:rsidRDefault="00B75CD5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0138" w14:textId="755F53BB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</w:t>
            </w:r>
            <w:ins w:id="19" w:author="Schwedhelm, Carolina (NIH/NICHD) [F]" w:date="2019-09-27T14:22:00Z">
              <w:r w:rsidR="00F36C7B">
                <w:rPr>
                  <w:sz w:val="20"/>
                </w:rPr>
                <w:t>3</w:t>
              </w:r>
            </w:ins>
            <w:r w:rsidRPr="00A40F87">
              <w:rPr>
                <w:sz w:val="20"/>
              </w:rPr>
              <w:t>00000 to &lt; 13000000</w:t>
            </w:r>
            <w:bookmarkStart w:id="20" w:name="_GoBack"/>
            <w:bookmarkEnd w:id="20"/>
          </w:p>
          <w:p w14:paraId="3CC8AEB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9E469F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13400000 to &lt; 1400000</w:t>
            </w:r>
          </w:p>
          <w:p w14:paraId="4AC30D3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37DFC097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28500000 to &lt; 30000000</w:t>
            </w:r>
          </w:p>
          <w:p w14:paraId="1DEC3C1F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ACB2DE2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74400000 to &lt; 74500000</w:t>
            </w:r>
          </w:p>
          <w:p w14:paraId="2FABE88E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10564E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81300000 to &lt; 82000000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407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BB96FC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6662" w14:textId="7D6C20A6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753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Soups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0DD2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187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14700000 to &lt; 15000000</w:t>
            </w:r>
          </w:p>
          <w:p w14:paraId="2C026BA4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3E847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28300000 to &lt; 28400000</w:t>
            </w:r>
          </w:p>
          <w:p w14:paraId="3104FF5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7C46B79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58400000 to &lt; 58500000</w:t>
            </w:r>
          </w:p>
          <w:p w14:paraId="355BC3A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1C6D5DB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71800000 to &lt; 71900000</w:t>
            </w:r>
          </w:p>
          <w:p w14:paraId="2AB222D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EEF12E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72300000 to &lt; 73000000</w:t>
            </w:r>
          </w:p>
          <w:p w14:paraId="04B60E3B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74C91C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73500000 to &lt; 74000000</w:t>
            </w:r>
          </w:p>
          <w:p w14:paraId="2F8136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B125AE8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lastRenderedPageBreak/>
              <w:t>74600000 to &lt; 75000000</w:t>
            </w:r>
          </w:p>
          <w:p w14:paraId="5A361F3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9577B6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75600000 to &lt; 76000000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3D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5293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D50E" w14:textId="42158AAA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3B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Sugars and sweets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6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91000000 to &lt; 92000000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260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8E2C42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F596" w14:textId="67E5637C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28A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Coffee and tea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3C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C6C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92100000 to &lt; 92400000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56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F858F9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9C74" w14:textId="6DFF3A84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117D" w14:textId="77777777" w:rsidR="00A40F87" w:rsidRPr="00B41A6C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B41A6C">
              <w:rPr>
                <w:sz w:val="20"/>
              </w:rPr>
              <w:t xml:space="preserve">Soft drinks </w:t>
            </w:r>
            <w:r w:rsidRPr="00A40F87">
              <w:rPr>
                <w:sz w:val="20"/>
              </w:rPr>
              <w:t xml:space="preserve">and </w:t>
            </w:r>
            <w:r w:rsidRPr="00B41A6C">
              <w:rPr>
                <w:sz w:val="20"/>
              </w:rPr>
              <w:t>sugar-sweetened drinks</w:t>
            </w:r>
            <w:r w:rsidR="00556A0D">
              <w:rPr>
                <w:sz w:val="20"/>
              </w:rPr>
              <w:t xml:space="preserve"> </w:t>
            </w:r>
            <w:r w:rsidR="00D829F4">
              <w:rPr>
                <w:sz w:val="20"/>
              </w:rPr>
              <w:t>(including</w:t>
            </w:r>
            <w:r w:rsidR="00556A0D">
              <w:rPr>
                <w:sz w:val="20"/>
              </w:rPr>
              <w:t xml:space="preserve"> energy drinks</w:t>
            </w:r>
            <w:r w:rsidR="00D829F4">
              <w:rPr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D24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0753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92400000 to &lt; 93000000</w:t>
            </w:r>
          </w:p>
          <w:p w14:paraId="257FB599" w14:textId="77777777" w:rsidR="00D829F4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2F667C22" w14:textId="77777777" w:rsidR="00D829F4" w:rsidRPr="00A40F87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95100000 to &lt; 95300000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FE1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AA79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E475" w14:textId="6477A723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2A5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Alcoholic drinks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B45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017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93000000 to &lt; 94000000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EA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95ECC3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1371" w14:textId="316D7983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BE2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Water, noncarbonated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B70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71F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94000000 to &lt; 95000000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B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7C7772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9A8C" w14:textId="2C5EACB5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BFA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Nutrition</w:t>
            </w:r>
            <w:r w:rsidR="00E73FB4">
              <w:rPr>
                <w:sz w:val="20"/>
              </w:rPr>
              <w:t>al drinks (</w:t>
            </w:r>
            <w:r w:rsidR="00D829F4">
              <w:rPr>
                <w:sz w:val="20"/>
              </w:rPr>
              <w:t>meal replacement, protein powder)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D4B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95</w:t>
            </w:r>
            <w:r w:rsidR="00D829F4"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96000000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82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bookmarkEnd w:id="0"/>
      <w:bookmarkEnd w:id="1"/>
    </w:tbl>
    <w:p w14:paraId="6A32CB83" w14:textId="77777777" w:rsidR="00B06694" w:rsidRDefault="00B06694" w:rsidP="00B06694"/>
    <w:p w14:paraId="39B65135" w14:textId="77777777" w:rsidR="00B06694" w:rsidRDefault="00B06694" w:rsidP="00B06694">
      <w:pPr>
        <w:pStyle w:val="ListParagraph"/>
        <w:ind w:left="1440"/>
      </w:pPr>
    </w:p>
    <w:p w14:paraId="22563852" w14:textId="77777777" w:rsidR="00B06694" w:rsidRDefault="00B06694" w:rsidP="00B06694"/>
    <w:p w14:paraId="60BB6200" w14:textId="77777777" w:rsidR="004B49CE" w:rsidRDefault="004B49CE" w:rsidP="004B49CE">
      <w:pPr>
        <w:pStyle w:val="ListParagraph"/>
        <w:ind w:left="1440"/>
        <w:rPr>
          <w:b/>
        </w:rPr>
      </w:pPr>
      <w:r>
        <w:rPr>
          <w:b/>
        </w:rPr>
        <w:t>Solving emerging issues while grouping foods:</w:t>
      </w:r>
    </w:p>
    <w:p w14:paraId="0FAB8D65" w14:textId="77777777" w:rsidR="004B49CE" w:rsidRDefault="004B49CE" w:rsidP="004B49CE">
      <w:pPr>
        <w:pStyle w:val="ListParagraph"/>
        <w:ind w:left="1440"/>
      </w:pPr>
    </w:p>
    <w:p w14:paraId="435C04AD" w14:textId="77777777" w:rsidR="004B49CE" w:rsidRDefault="004B49CE" w:rsidP="004B49CE">
      <w:pPr>
        <w:pStyle w:val="ListParagraph"/>
        <w:numPr>
          <w:ilvl w:val="0"/>
          <w:numId w:val="10"/>
        </w:numPr>
      </w:pPr>
      <w:r>
        <w:t>Avocado (</w:t>
      </w:r>
      <w:r w:rsidR="00587265">
        <w:t>63105010) has a fruit code. For HEI is coded as “other vegetables”. Assign to food category of “other vegetables” (group #2</w:t>
      </w:r>
      <w:r w:rsidR="006F1D8C">
        <w:t>6</w:t>
      </w:r>
      <w:r w:rsidR="00587265">
        <w:t>).</w:t>
      </w:r>
    </w:p>
    <w:p w14:paraId="3C2C4866" w14:textId="77777777" w:rsidR="00587265" w:rsidRDefault="00587265" w:rsidP="00587265">
      <w:pPr>
        <w:pStyle w:val="ListParagraph"/>
        <w:ind w:left="2160"/>
      </w:pPr>
    </w:p>
    <w:p w14:paraId="09E24BF2" w14:textId="77777777" w:rsidR="00587265" w:rsidRDefault="004B312E" w:rsidP="004B49CE">
      <w:pPr>
        <w:pStyle w:val="ListParagraph"/>
        <w:numPr>
          <w:ilvl w:val="0"/>
          <w:numId w:val="10"/>
        </w:numPr>
      </w:pPr>
      <w:r>
        <w:t xml:space="preserve">A bit different to HEI coding, </w:t>
      </w:r>
      <w:r w:rsidR="00DC4EF3">
        <w:t>red and yellow vegetables include only:</w:t>
      </w:r>
    </w:p>
    <w:p w14:paraId="4988430D" w14:textId="77777777" w:rsidR="00DC4EF3" w:rsidRDefault="00DC4EF3" w:rsidP="00DC4EF3">
      <w:pPr>
        <w:pStyle w:val="ListParagraph"/>
      </w:pPr>
    </w:p>
    <w:p w14:paraId="0B81362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Carrots</w:t>
      </w:r>
    </w:p>
    <w:p w14:paraId="7706FCE9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Pumpkin</w:t>
      </w:r>
    </w:p>
    <w:p w14:paraId="62215DD2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Squash, winter</w:t>
      </w:r>
    </w:p>
    <w:p w14:paraId="35191FC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Sweet potatoes</w:t>
      </w:r>
    </w:p>
    <w:p w14:paraId="1FE4CAA5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Tomatoes</w:t>
      </w:r>
    </w:p>
    <w:p w14:paraId="273EDC02" w14:textId="77777777" w:rsidR="00DC4EF3" w:rsidRDefault="00DC4EF3" w:rsidP="00DC4EF3">
      <w:pPr>
        <w:ind w:left="2520"/>
      </w:pPr>
      <w:r>
        <w:t>Other yellow/red vegetables such as peppers (hot chili and bell peppers) are under “other vegetables”</w:t>
      </w:r>
    </w:p>
    <w:p w14:paraId="318AF7D1" w14:textId="77777777" w:rsidR="00DC4EF3" w:rsidRDefault="00DC4EF3" w:rsidP="00DC4EF3"/>
    <w:p w14:paraId="3B51E484" w14:textId="77777777" w:rsidR="0030061E" w:rsidRDefault="00E760CF" w:rsidP="00B06694">
      <w:pPr>
        <w:pStyle w:val="ListParagraph"/>
        <w:numPr>
          <w:ilvl w:val="0"/>
          <w:numId w:val="10"/>
        </w:numPr>
      </w:pPr>
      <w:r>
        <w:t>Coded kampyo as “other vegetable</w:t>
      </w:r>
      <w:r w:rsidR="005358C5">
        <w:t>s</w:t>
      </w:r>
      <w:r>
        <w:t>”</w:t>
      </w:r>
    </w:p>
    <w:p w14:paraId="4FB882C1" w14:textId="77777777" w:rsidR="00D874BD" w:rsidRDefault="005358C5" w:rsidP="00D874BD">
      <w:pPr>
        <w:pStyle w:val="ListParagraph"/>
        <w:numPr>
          <w:ilvl w:val="0"/>
          <w:numId w:val="10"/>
        </w:numPr>
      </w:pPr>
      <w:r>
        <w:t>Coded corn as “other vegetables”</w:t>
      </w:r>
    </w:p>
    <w:p w14:paraId="747D080B" w14:textId="77777777" w:rsidR="00A40F87" w:rsidRDefault="00A40F87" w:rsidP="00D874BD"/>
    <w:p w14:paraId="7BAA7758" w14:textId="77777777" w:rsidR="00A40F87" w:rsidRDefault="00A40F87" w:rsidP="00A40F87">
      <w:pPr>
        <w:pStyle w:val="ListParagraph"/>
        <w:keepLines/>
        <w:numPr>
          <w:ilvl w:val="1"/>
          <w:numId w:val="7"/>
        </w:numPr>
      </w:pPr>
      <w:r>
        <w:t>Format data long per meal: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6"/>
        <w:gridCol w:w="994"/>
        <w:gridCol w:w="995"/>
        <w:gridCol w:w="740"/>
        <w:gridCol w:w="810"/>
        <w:gridCol w:w="810"/>
        <w:gridCol w:w="773"/>
      </w:tblGrid>
      <w:tr w:rsidR="00A40F87" w:rsidRPr="00E2601E" w14:paraId="438AA32A" w14:textId="77777777" w:rsidTr="00E2601E">
        <w:trPr>
          <w:jc w:val="right"/>
        </w:trPr>
        <w:tc>
          <w:tcPr>
            <w:tcW w:w="806" w:type="dxa"/>
          </w:tcPr>
          <w:p w14:paraId="55B153C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PATID</w:t>
            </w:r>
          </w:p>
        </w:tc>
        <w:tc>
          <w:tcPr>
            <w:tcW w:w="994" w:type="dxa"/>
          </w:tcPr>
          <w:p w14:paraId="0EE871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RECALLNO</w:t>
            </w:r>
          </w:p>
        </w:tc>
        <w:tc>
          <w:tcPr>
            <w:tcW w:w="995" w:type="dxa"/>
          </w:tcPr>
          <w:p w14:paraId="0647006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OCCASION</w:t>
            </w:r>
          </w:p>
        </w:tc>
        <w:tc>
          <w:tcPr>
            <w:tcW w:w="740" w:type="dxa"/>
          </w:tcPr>
          <w:p w14:paraId="6CE75E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FOOD1</w:t>
            </w:r>
          </w:p>
        </w:tc>
        <w:tc>
          <w:tcPr>
            <w:tcW w:w="810" w:type="dxa"/>
          </w:tcPr>
          <w:p w14:paraId="031156B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FOOD2</w:t>
            </w:r>
          </w:p>
        </w:tc>
        <w:tc>
          <w:tcPr>
            <w:tcW w:w="810" w:type="dxa"/>
          </w:tcPr>
          <w:p w14:paraId="4B37C94C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FOOD3</w:t>
            </w:r>
          </w:p>
        </w:tc>
        <w:tc>
          <w:tcPr>
            <w:tcW w:w="773" w:type="dxa"/>
          </w:tcPr>
          <w:p w14:paraId="363252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FOOD…</w:t>
            </w:r>
          </w:p>
        </w:tc>
      </w:tr>
      <w:tr w:rsidR="00A40F87" w:rsidRPr="00E2601E" w14:paraId="7C25951C" w14:textId="77777777" w:rsidTr="00E2601E">
        <w:trPr>
          <w:jc w:val="right"/>
        </w:trPr>
        <w:tc>
          <w:tcPr>
            <w:tcW w:w="806" w:type="dxa"/>
          </w:tcPr>
          <w:p w14:paraId="38A25F6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4832771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530E84B1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6F05590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3B34925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DF141B" w14:textId="77777777" w:rsidR="00A40F87" w:rsidRPr="00E2601E" w:rsidRDefault="00CD53D6" w:rsidP="00E2601E">
            <w:pPr>
              <w:keepLines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E2601E" w:rsidRPr="00E2601E">
              <w:rPr>
                <w:sz w:val="18"/>
              </w:rPr>
              <w:t>g</w:t>
            </w:r>
          </w:p>
        </w:tc>
        <w:tc>
          <w:tcPr>
            <w:tcW w:w="773" w:type="dxa"/>
          </w:tcPr>
          <w:p w14:paraId="0B133D5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8897AA" w14:textId="77777777" w:rsidTr="00E2601E">
        <w:trPr>
          <w:jc w:val="right"/>
        </w:trPr>
        <w:tc>
          <w:tcPr>
            <w:tcW w:w="806" w:type="dxa"/>
          </w:tcPr>
          <w:p w14:paraId="48D65732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61DBF51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4E56BB6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7060AA9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477D884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35E2A7D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34DFA4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587033" w14:textId="77777777" w:rsidTr="00E2601E">
        <w:trPr>
          <w:jc w:val="right"/>
        </w:trPr>
        <w:tc>
          <w:tcPr>
            <w:tcW w:w="806" w:type="dxa"/>
          </w:tcPr>
          <w:p w14:paraId="202F555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2E992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5A1F17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10B9A56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3D0BDA6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0AC5934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8AFF50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73F13E4" w14:textId="77777777" w:rsidTr="00E2601E">
        <w:trPr>
          <w:jc w:val="right"/>
        </w:trPr>
        <w:tc>
          <w:tcPr>
            <w:tcW w:w="806" w:type="dxa"/>
          </w:tcPr>
          <w:p w14:paraId="68D5401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809DF2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0DC362C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1BB0D37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810" w:type="dxa"/>
          </w:tcPr>
          <w:p w14:paraId="69AE5DE4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6154DAD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0F5CD40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57A280F" w14:textId="77777777" w:rsidTr="00E2601E">
        <w:trPr>
          <w:jc w:val="right"/>
        </w:trPr>
        <w:tc>
          <w:tcPr>
            <w:tcW w:w="806" w:type="dxa"/>
          </w:tcPr>
          <w:p w14:paraId="49EAFBA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6C4153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3B6FEFD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051292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54A3B3E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30g</w:t>
            </w:r>
          </w:p>
        </w:tc>
        <w:tc>
          <w:tcPr>
            <w:tcW w:w="810" w:type="dxa"/>
          </w:tcPr>
          <w:p w14:paraId="27396163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5F59DCD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4667433" w14:textId="77777777" w:rsidTr="00E2601E">
        <w:trPr>
          <w:jc w:val="right"/>
        </w:trPr>
        <w:tc>
          <w:tcPr>
            <w:tcW w:w="806" w:type="dxa"/>
          </w:tcPr>
          <w:p w14:paraId="0A5F75E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0B3B107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73F25347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3271CCA5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2C4A78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D5C2B8D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33FFB8E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D74B64C" w14:textId="77777777" w:rsidTr="00E2601E">
        <w:trPr>
          <w:jc w:val="right"/>
        </w:trPr>
        <w:tc>
          <w:tcPr>
            <w:tcW w:w="806" w:type="dxa"/>
          </w:tcPr>
          <w:p w14:paraId="1984BE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488D18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5FDB01A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6FDB6D2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4FF7A3A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4DE48E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4945FFD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59C6E8FB" w14:textId="77777777" w:rsidTr="00E2601E">
        <w:trPr>
          <w:jc w:val="right"/>
        </w:trPr>
        <w:tc>
          <w:tcPr>
            <w:tcW w:w="806" w:type="dxa"/>
          </w:tcPr>
          <w:p w14:paraId="218237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B8EBAE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4DA577F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FF88AE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40g</w:t>
            </w:r>
          </w:p>
        </w:tc>
        <w:tc>
          <w:tcPr>
            <w:tcW w:w="810" w:type="dxa"/>
          </w:tcPr>
          <w:p w14:paraId="5CF5E55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06CD6A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4A73DBD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09F51384" w14:textId="77777777" w:rsidTr="00E2601E">
        <w:trPr>
          <w:jc w:val="right"/>
        </w:trPr>
        <w:tc>
          <w:tcPr>
            <w:tcW w:w="806" w:type="dxa"/>
          </w:tcPr>
          <w:p w14:paraId="3EE4BF6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4" w:type="dxa"/>
          </w:tcPr>
          <w:p w14:paraId="688F7A3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350080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105137B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16D3E17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97C841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18E4509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</w:tbl>
    <w:p w14:paraId="19FA7431" w14:textId="77777777" w:rsidR="004F2603" w:rsidRDefault="004F2603" w:rsidP="00A40F87">
      <w:pPr>
        <w:keepLines/>
      </w:pPr>
    </w:p>
    <w:sectPr w:rsidR="004F2603" w:rsidSect="008041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Schwedhelm, Carolina (NIH/NICHD) [F]" w:date="2019-09-23T15:39:00Z" w:initials="SC([">
    <w:p w14:paraId="316C3DED" w14:textId="77777777" w:rsidR="00054C23" w:rsidRDefault="00054C23">
      <w:pPr>
        <w:pStyle w:val="CommentText"/>
      </w:pPr>
      <w:r>
        <w:rPr>
          <w:rStyle w:val="CommentReference"/>
        </w:rPr>
        <w:annotationRef/>
      </w:r>
      <w:r>
        <w:t>Food group 17 was merged with 16</w:t>
      </w:r>
    </w:p>
  </w:comment>
  <w:comment w:id="16" w:author="Schwedhelm, Carolina (NIH/NICHD) [F]" w:date="2019-09-24T16:59:00Z" w:initials="SC([">
    <w:p w14:paraId="7133E70B" w14:textId="77777777" w:rsidR="00054C23" w:rsidRDefault="00054C23">
      <w:pPr>
        <w:pStyle w:val="CommentText"/>
      </w:pPr>
      <w:r>
        <w:rPr>
          <w:rStyle w:val="CommentReference"/>
        </w:rPr>
        <w:annotationRef/>
      </w:r>
      <w:r>
        <w:t>Merged 35 and 36 because mayonnaise was coded in salad dressings.</w:t>
      </w:r>
    </w:p>
    <w:p w14:paraId="2072D9FC" w14:textId="1D47EBDF" w:rsidR="00054C23" w:rsidRDefault="00054C23">
      <w:pPr>
        <w:pStyle w:val="CommentText"/>
      </w:pPr>
      <w:r>
        <w:t>Removed sweet dairy creams and cream substitutes from here and put with milk drinks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6C3DED" w15:done="0"/>
  <w15:commentEx w15:paraId="2072D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6C3DED" w16cid:durableId="213365B3"/>
  <w16cid:commentId w16cid:paraId="2072D9FC" w16cid:durableId="2134C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DA6"/>
    <w:multiLevelType w:val="hybridMultilevel"/>
    <w:tmpl w:val="1FFC7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2F9"/>
    <w:multiLevelType w:val="hybridMultilevel"/>
    <w:tmpl w:val="5F64F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1405F"/>
    <w:multiLevelType w:val="hybridMultilevel"/>
    <w:tmpl w:val="95C2A7C0"/>
    <w:lvl w:ilvl="0" w:tplc="BBCC18CC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92C66C1"/>
    <w:multiLevelType w:val="hybridMultilevel"/>
    <w:tmpl w:val="23B0687E"/>
    <w:lvl w:ilvl="0" w:tplc="7F988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0785"/>
    <w:multiLevelType w:val="hybridMultilevel"/>
    <w:tmpl w:val="0C7AF3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515227D8">
      <w:start w:val="1"/>
      <w:numFmt w:val="decimal"/>
      <w:lvlText w:val="%3."/>
      <w:lvlJc w:val="left"/>
      <w:pPr>
        <w:ind w:left="3780" w:hanging="360"/>
      </w:pPr>
      <w:rPr>
        <w:rFonts w:hint="default"/>
      </w:rPr>
    </w:lvl>
    <w:lvl w:ilvl="3" w:tplc="0F28ED9A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A35CBC"/>
    <w:multiLevelType w:val="hybridMultilevel"/>
    <w:tmpl w:val="B8424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4C5F77"/>
    <w:multiLevelType w:val="hybridMultilevel"/>
    <w:tmpl w:val="768C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24DD8"/>
    <w:multiLevelType w:val="hybridMultilevel"/>
    <w:tmpl w:val="3B6AD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wedhelm, Carolina (NIH/NICHD) [F]">
    <w15:presenceInfo w15:providerId="AD" w15:userId="S::schwedhelmramc2@nih.gov::901648ab-dfb7-4f03-9add-c8339b3aaf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8F"/>
    <w:rsid w:val="00000496"/>
    <w:rsid w:val="000056F3"/>
    <w:rsid w:val="00010A31"/>
    <w:rsid w:val="00013779"/>
    <w:rsid w:val="00017DDC"/>
    <w:rsid w:val="00020B70"/>
    <w:rsid w:val="00022AD5"/>
    <w:rsid w:val="00054C23"/>
    <w:rsid w:val="000635CB"/>
    <w:rsid w:val="00065F1A"/>
    <w:rsid w:val="0006688B"/>
    <w:rsid w:val="00071AE0"/>
    <w:rsid w:val="0008379C"/>
    <w:rsid w:val="000A6908"/>
    <w:rsid w:val="000C2AB1"/>
    <w:rsid w:val="000C4C29"/>
    <w:rsid w:val="000D5CFF"/>
    <w:rsid w:val="000E5815"/>
    <w:rsid w:val="000F392E"/>
    <w:rsid w:val="001261EF"/>
    <w:rsid w:val="00142838"/>
    <w:rsid w:val="00162D0E"/>
    <w:rsid w:val="00170D36"/>
    <w:rsid w:val="001B063B"/>
    <w:rsid w:val="001B0912"/>
    <w:rsid w:val="001D29B0"/>
    <w:rsid w:val="001E1F8D"/>
    <w:rsid w:val="0020015C"/>
    <w:rsid w:val="00203160"/>
    <w:rsid w:val="002114DE"/>
    <w:rsid w:val="00213DE8"/>
    <w:rsid w:val="00225D09"/>
    <w:rsid w:val="002269A2"/>
    <w:rsid w:val="00232423"/>
    <w:rsid w:val="0027178E"/>
    <w:rsid w:val="002A37F8"/>
    <w:rsid w:val="002A50C0"/>
    <w:rsid w:val="002D27E5"/>
    <w:rsid w:val="002E6889"/>
    <w:rsid w:val="0030061E"/>
    <w:rsid w:val="003166C0"/>
    <w:rsid w:val="00344899"/>
    <w:rsid w:val="0034637D"/>
    <w:rsid w:val="00356730"/>
    <w:rsid w:val="00364243"/>
    <w:rsid w:val="0039091B"/>
    <w:rsid w:val="00395A87"/>
    <w:rsid w:val="003B1E90"/>
    <w:rsid w:val="003C2353"/>
    <w:rsid w:val="003C661B"/>
    <w:rsid w:val="003D487C"/>
    <w:rsid w:val="003E0A18"/>
    <w:rsid w:val="00425CF7"/>
    <w:rsid w:val="00450936"/>
    <w:rsid w:val="00471933"/>
    <w:rsid w:val="00484539"/>
    <w:rsid w:val="00487595"/>
    <w:rsid w:val="00490B96"/>
    <w:rsid w:val="004937BB"/>
    <w:rsid w:val="004B17F1"/>
    <w:rsid w:val="004B2490"/>
    <w:rsid w:val="004B312E"/>
    <w:rsid w:val="004B49CE"/>
    <w:rsid w:val="004C51DA"/>
    <w:rsid w:val="004D2EBC"/>
    <w:rsid w:val="004D3E61"/>
    <w:rsid w:val="004D77C8"/>
    <w:rsid w:val="004F2603"/>
    <w:rsid w:val="00512D0B"/>
    <w:rsid w:val="005358C5"/>
    <w:rsid w:val="00536489"/>
    <w:rsid w:val="00536C5C"/>
    <w:rsid w:val="0054590D"/>
    <w:rsid w:val="00546F6D"/>
    <w:rsid w:val="00556A0D"/>
    <w:rsid w:val="00557F79"/>
    <w:rsid w:val="00585291"/>
    <w:rsid w:val="00587265"/>
    <w:rsid w:val="005B1092"/>
    <w:rsid w:val="005D4F85"/>
    <w:rsid w:val="005E3071"/>
    <w:rsid w:val="00621024"/>
    <w:rsid w:val="00645294"/>
    <w:rsid w:val="006749E2"/>
    <w:rsid w:val="00674EF2"/>
    <w:rsid w:val="00675DE0"/>
    <w:rsid w:val="006B3AA6"/>
    <w:rsid w:val="006B3DE3"/>
    <w:rsid w:val="006B7045"/>
    <w:rsid w:val="006C32C4"/>
    <w:rsid w:val="006F1D8C"/>
    <w:rsid w:val="006F4055"/>
    <w:rsid w:val="00713644"/>
    <w:rsid w:val="00753D98"/>
    <w:rsid w:val="00760BCE"/>
    <w:rsid w:val="00787568"/>
    <w:rsid w:val="007A2052"/>
    <w:rsid w:val="007D6641"/>
    <w:rsid w:val="007D7CC6"/>
    <w:rsid w:val="00801754"/>
    <w:rsid w:val="00804100"/>
    <w:rsid w:val="0081465E"/>
    <w:rsid w:val="008166F4"/>
    <w:rsid w:val="008258CE"/>
    <w:rsid w:val="008370AD"/>
    <w:rsid w:val="008433E4"/>
    <w:rsid w:val="00844340"/>
    <w:rsid w:val="00846D45"/>
    <w:rsid w:val="008606A1"/>
    <w:rsid w:val="00896650"/>
    <w:rsid w:val="008A238E"/>
    <w:rsid w:val="008C02AD"/>
    <w:rsid w:val="008C1EF9"/>
    <w:rsid w:val="008C27CE"/>
    <w:rsid w:val="008C4593"/>
    <w:rsid w:val="008D5444"/>
    <w:rsid w:val="008E18CF"/>
    <w:rsid w:val="008E77E6"/>
    <w:rsid w:val="008E7DE1"/>
    <w:rsid w:val="008F77CB"/>
    <w:rsid w:val="009105D7"/>
    <w:rsid w:val="00913F37"/>
    <w:rsid w:val="00920FDE"/>
    <w:rsid w:val="00922C0E"/>
    <w:rsid w:val="009323AB"/>
    <w:rsid w:val="009441A5"/>
    <w:rsid w:val="00960EE0"/>
    <w:rsid w:val="009622C5"/>
    <w:rsid w:val="009648C4"/>
    <w:rsid w:val="00997801"/>
    <w:rsid w:val="009A19C9"/>
    <w:rsid w:val="009A1C31"/>
    <w:rsid w:val="009A5DB7"/>
    <w:rsid w:val="009E3FA7"/>
    <w:rsid w:val="00A02F50"/>
    <w:rsid w:val="00A04975"/>
    <w:rsid w:val="00A250C4"/>
    <w:rsid w:val="00A40F87"/>
    <w:rsid w:val="00A63781"/>
    <w:rsid w:val="00A63DAA"/>
    <w:rsid w:val="00A94267"/>
    <w:rsid w:val="00AA5E22"/>
    <w:rsid w:val="00AE1069"/>
    <w:rsid w:val="00AF5813"/>
    <w:rsid w:val="00AF5E15"/>
    <w:rsid w:val="00B06694"/>
    <w:rsid w:val="00B20A32"/>
    <w:rsid w:val="00B25FB1"/>
    <w:rsid w:val="00B31B6E"/>
    <w:rsid w:val="00B3633E"/>
    <w:rsid w:val="00B41A6C"/>
    <w:rsid w:val="00B536D0"/>
    <w:rsid w:val="00B5592D"/>
    <w:rsid w:val="00B56F96"/>
    <w:rsid w:val="00B758C0"/>
    <w:rsid w:val="00B75CD5"/>
    <w:rsid w:val="00B8220B"/>
    <w:rsid w:val="00B9128D"/>
    <w:rsid w:val="00BC59BE"/>
    <w:rsid w:val="00BD157A"/>
    <w:rsid w:val="00BD2B5A"/>
    <w:rsid w:val="00BE3867"/>
    <w:rsid w:val="00C05CD1"/>
    <w:rsid w:val="00C30BBD"/>
    <w:rsid w:val="00C40A7C"/>
    <w:rsid w:val="00C43450"/>
    <w:rsid w:val="00C70131"/>
    <w:rsid w:val="00C838E8"/>
    <w:rsid w:val="00C8712B"/>
    <w:rsid w:val="00CC328D"/>
    <w:rsid w:val="00CC55D3"/>
    <w:rsid w:val="00CD53D6"/>
    <w:rsid w:val="00D11D0F"/>
    <w:rsid w:val="00D36AE1"/>
    <w:rsid w:val="00D531B7"/>
    <w:rsid w:val="00D71290"/>
    <w:rsid w:val="00D829F4"/>
    <w:rsid w:val="00D83C34"/>
    <w:rsid w:val="00D874BD"/>
    <w:rsid w:val="00DC10DA"/>
    <w:rsid w:val="00DC4EF3"/>
    <w:rsid w:val="00DD2C77"/>
    <w:rsid w:val="00DD6098"/>
    <w:rsid w:val="00E16AD1"/>
    <w:rsid w:val="00E170E9"/>
    <w:rsid w:val="00E2601E"/>
    <w:rsid w:val="00E3322F"/>
    <w:rsid w:val="00E60D61"/>
    <w:rsid w:val="00E61826"/>
    <w:rsid w:val="00E73675"/>
    <w:rsid w:val="00E73FB4"/>
    <w:rsid w:val="00E760CF"/>
    <w:rsid w:val="00E87A07"/>
    <w:rsid w:val="00E91B39"/>
    <w:rsid w:val="00E93587"/>
    <w:rsid w:val="00EC150C"/>
    <w:rsid w:val="00EC402C"/>
    <w:rsid w:val="00ED2DAD"/>
    <w:rsid w:val="00F04088"/>
    <w:rsid w:val="00F12DFD"/>
    <w:rsid w:val="00F2731D"/>
    <w:rsid w:val="00F302E8"/>
    <w:rsid w:val="00F36C7B"/>
    <w:rsid w:val="00F4058A"/>
    <w:rsid w:val="00F75A91"/>
    <w:rsid w:val="00F9049B"/>
    <w:rsid w:val="00F9298F"/>
    <w:rsid w:val="00FA3A4F"/>
    <w:rsid w:val="00FA70D8"/>
    <w:rsid w:val="00FB528E"/>
    <w:rsid w:val="00FC00D8"/>
    <w:rsid w:val="00FE268F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BD4E"/>
  <w15:chartTrackingRefBased/>
  <w15:docId w15:val="{769B4496-A271-4672-8DD6-8E2D5DE8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8F"/>
    <w:pPr>
      <w:ind w:left="720"/>
      <w:contextualSpacing/>
    </w:pPr>
  </w:style>
  <w:style w:type="table" w:styleId="TableGrid">
    <w:name w:val="Table Grid"/>
    <w:basedOn w:val="TableNormal"/>
    <w:uiPriority w:val="39"/>
    <w:rsid w:val="00FE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3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8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5164</TotalTime>
  <Pages>6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80</cp:revision>
  <dcterms:created xsi:type="dcterms:W3CDTF">2019-07-31T17:03:00Z</dcterms:created>
  <dcterms:modified xsi:type="dcterms:W3CDTF">2019-09-27T18:22:00Z</dcterms:modified>
</cp:coreProperties>
</file>