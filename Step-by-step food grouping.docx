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F3265" w14:textId="77777777" w:rsidR="00B06694" w:rsidRPr="000E5815" w:rsidRDefault="00B06694" w:rsidP="00B06694">
      <w:pPr>
        <w:rPr>
          <w:b/>
          <w:sz w:val="28"/>
        </w:rPr>
      </w:pPr>
      <w:r w:rsidRPr="000E5815">
        <w:rPr>
          <w:b/>
          <w:sz w:val="28"/>
        </w:rPr>
        <w:t>Step-by-step procedure to code food groups:</w:t>
      </w:r>
    </w:p>
    <w:p w14:paraId="10ED1F7E" w14:textId="77777777" w:rsidR="00B06694" w:rsidRDefault="00B06694" w:rsidP="00B06694">
      <w:pPr>
        <w:pStyle w:val="ListParagraph"/>
        <w:numPr>
          <w:ilvl w:val="0"/>
          <w:numId w:val="7"/>
        </w:numPr>
      </w:pPr>
      <w:r>
        <w:t>Break down mixed dishes into ingredients</w:t>
      </w:r>
    </w:p>
    <w:p w14:paraId="73DDCD3B" w14:textId="77777777" w:rsidR="00B06694" w:rsidRDefault="00B06694" w:rsidP="00B06694">
      <w:pPr>
        <w:pStyle w:val="ListParagraph"/>
        <w:numPr>
          <w:ilvl w:val="1"/>
          <w:numId w:val="7"/>
        </w:numPr>
      </w:pPr>
      <w:r>
        <w:t>Create subset dataset with mixed dishes only (that are present in PEAS recalls):</w:t>
      </w:r>
    </w:p>
    <w:p w14:paraId="1F1753EF" w14:textId="77777777" w:rsidR="00B06694" w:rsidRDefault="00B06694" w:rsidP="00B06694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35"/>
        <w:gridCol w:w="5040"/>
        <w:gridCol w:w="2520"/>
      </w:tblGrid>
      <w:tr w:rsidR="00B06694" w14:paraId="38A00D36" w14:textId="77777777" w:rsidTr="00B0669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CFBC945" w14:textId="77777777" w:rsidR="00B06694" w:rsidRDefault="00B06694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FNDDS group number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26546EA" w14:textId="77777777" w:rsidR="00B06694" w:rsidRDefault="00B06694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FNDDS group name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25E5999" w14:textId="77777777" w:rsidR="00B06694" w:rsidRDefault="00B06694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FNDDS codes</w:t>
            </w:r>
          </w:p>
        </w:tc>
      </w:tr>
      <w:tr w:rsidR="00B06694" w14:paraId="6875EEB4" w14:textId="77777777" w:rsidTr="00B0669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7A728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27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4A1DD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Meat, poultry, fish with nonmeat items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290B2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27000000 to &lt; 2</w:t>
            </w:r>
            <w:r w:rsidR="00997801">
              <w:t>75</w:t>
            </w:r>
            <w:r>
              <w:t>00000</w:t>
            </w:r>
          </w:p>
        </w:tc>
      </w:tr>
      <w:tr w:rsidR="00997801" w14:paraId="57661133" w14:textId="77777777" w:rsidTr="00B0669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35AC4" w14:textId="77777777" w:rsidR="00997801" w:rsidRDefault="00997801" w:rsidP="00997801">
            <w:pPr>
              <w:pStyle w:val="ListParagraph"/>
              <w:spacing w:line="240" w:lineRule="auto"/>
              <w:ind w:left="0"/>
            </w:pPr>
            <w:r>
              <w:t>28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DCFD9" w14:textId="77777777" w:rsidR="00997801" w:rsidRDefault="00997801" w:rsidP="00997801">
            <w:pPr>
              <w:pStyle w:val="ListParagraph"/>
              <w:spacing w:line="240" w:lineRule="auto"/>
              <w:ind w:left="0"/>
            </w:pPr>
            <w:r>
              <w:t>Frozen and shelf-stable plate meals, soups, and gravies with meat, poultry, fish base; gelatin and gelatin-based drinks (excluding for soups and gravies)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659C" w14:textId="77777777" w:rsidR="00997801" w:rsidRDefault="00997801" w:rsidP="00997801">
            <w:pPr>
              <w:pStyle w:val="ListParagraph"/>
              <w:spacing w:line="240" w:lineRule="auto"/>
              <w:ind w:left="0"/>
            </w:pPr>
            <w:r>
              <w:t>28000000 to &lt; 28300000</w:t>
            </w:r>
          </w:p>
        </w:tc>
      </w:tr>
      <w:tr w:rsidR="00B06694" w14:paraId="02CB2BAA" w14:textId="77777777" w:rsidTr="00997801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B15D" w14:textId="77777777" w:rsidR="00B06694" w:rsidRDefault="00997801">
            <w:pPr>
              <w:pStyle w:val="ListParagraph"/>
              <w:spacing w:line="240" w:lineRule="auto"/>
              <w:ind w:left="0"/>
            </w:pPr>
            <w:r>
              <w:t>32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6FC7A" w14:textId="77777777" w:rsidR="00B06694" w:rsidRDefault="00997801">
            <w:pPr>
              <w:pStyle w:val="ListParagraph"/>
              <w:spacing w:line="240" w:lineRule="auto"/>
              <w:ind w:left="0"/>
            </w:pPr>
            <w:r>
              <w:t>Egg mixtures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96EF" w14:textId="77777777" w:rsidR="00B06694" w:rsidRDefault="00997801">
            <w:pPr>
              <w:pStyle w:val="ListParagraph"/>
              <w:spacing w:line="240" w:lineRule="auto"/>
              <w:ind w:left="0"/>
            </w:pPr>
            <w:r>
              <w:t>32000000 to &lt; 33000000</w:t>
            </w:r>
          </w:p>
        </w:tc>
      </w:tr>
      <w:tr w:rsidR="00B06694" w14:paraId="0C61068C" w14:textId="77777777" w:rsidTr="00B0669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6CE42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58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87FA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Grain mixtures, frozen plate meals, soups (excluding for soups)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47609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58000000 to &lt; 58400000</w:t>
            </w:r>
          </w:p>
        </w:tc>
      </w:tr>
      <w:tr w:rsidR="00B06694" w14:paraId="745EF6FD" w14:textId="77777777" w:rsidTr="00B0669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4E315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745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85546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Tomato mixtures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4490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74500000 to &lt; 74600000</w:t>
            </w:r>
          </w:p>
        </w:tc>
      </w:tr>
    </w:tbl>
    <w:p w14:paraId="7A364E55" w14:textId="77777777" w:rsidR="00B06694" w:rsidRDefault="00B06694" w:rsidP="00B06694">
      <w:pPr>
        <w:pStyle w:val="ListParagraph"/>
        <w:ind w:left="1440"/>
      </w:pPr>
    </w:p>
    <w:p w14:paraId="1067FE8E" w14:textId="77777777" w:rsidR="00B06694" w:rsidRDefault="00B06694" w:rsidP="00B06694">
      <w:pPr>
        <w:pStyle w:val="ListParagraph"/>
        <w:numPr>
          <w:ilvl w:val="1"/>
          <w:numId w:val="7"/>
        </w:numPr>
      </w:pPr>
      <w:r>
        <w:t>Import ingredient weights for all mixed dishes (</w:t>
      </w:r>
      <w:r>
        <w:rPr>
          <w:b/>
        </w:rPr>
        <w:t>from FNDDS 4.0 database</w:t>
      </w:r>
      <w:r>
        <w:t xml:space="preserve">) </w:t>
      </w:r>
    </w:p>
    <w:p w14:paraId="009D41D1" w14:textId="77777777" w:rsidR="00B06694" w:rsidRDefault="00B06694" w:rsidP="00B06694">
      <w:pPr>
        <w:ind w:left="360" w:firstLine="720"/>
        <w:rPr>
          <w:b/>
        </w:rPr>
      </w:pPr>
      <w:r>
        <w:t xml:space="preserve">FNDDS version compatibility (food codes) with our data – </w:t>
      </w:r>
      <w:r>
        <w:rPr>
          <w:b/>
        </w:rPr>
        <w:t>FOOD CODES FROM PEAS NOT IN FNDDS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1980"/>
        <w:gridCol w:w="1620"/>
        <w:gridCol w:w="1710"/>
        <w:gridCol w:w="1620"/>
        <w:gridCol w:w="1710"/>
      </w:tblGrid>
      <w:tr w:rsidR="00B06694" w14:paraId="53E58299" w14:textId="77777777" w:rsidTr="00B06694"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BF29331" w14:textId="77777777" w:rsidR="00B06694" w:rsidRDefault="00B06694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FNDDS version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4059559" w14:textId="77777777" w:rsidR="00B06694" w:rsidRDefault="00B0669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Number of observations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53F2E71" w14:textId="77777777" w:rsidR="00B06694" w:rsidRDefault="00B0669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Number of different food codes</w:t>
            </w:r>
          </w:p>
        </w:tc>
      </w:tr>
      <w:tr w:rsidR="00B06694" w14:paraId="39FC6879" w14:textId="77777777" w:rsidTr="00B0669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00C1A" w14:textId="77777777" w:rsidR="00B06694" w:rsidRDefault="00B06694">
            <w:pPr>
              <w:spacing w:line="240" w:lineRule="auto"/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66CFB71" w14:textId="77777777" w:rsidR="00B06694" w:rsidRDefault="00B0669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 total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DF6E827" w14:textId="77777777" w:rsidR="00B06694" w:rsidRDefault="00B0669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 mixed dishes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43512A9" w14:textId="77777777" w:rsidR="00B06694" w:rsidRDefault="00B0669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 total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319A5D9" w14:textId="77777777" w:rsidR="00B06694" w:rsidRDefault="00B06694">
            <w:pPr>
              <w:pStyle w:val="List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 mixed dishes</w:t>
            </w:r>
          </w:p>
        </w:tc>
      </w:tr>
      <w:tr w:rsidR="00B06694" w14:paraId="7F2F890D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C080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2015-2016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C07A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5232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B0DB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678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EA5A9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436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63802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85</w:t>
            </w:r>
          </w:p>
        </w:tc>
      </w:tr>
      <w:tr w:rsidR="00B06694" w14:paraId="583BF8C4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9C03E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2013-2014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0E290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2744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0988F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400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99585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219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D48C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59</w:t>
            </w:r>
          </w:p>
        </w:tc>
      </w:tr>
      <w:tr w:rsidR="00B06694" w14:paraId="31D326BE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3656D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2011-2012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6C17E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2181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9CFC5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386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9FF9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175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9BA0B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57</w:t>
            </w:r>
          </w:p>
        </w:tc>
      </w:tr>
      <w:tr w:rsidR="00B06694" w14:paraId="65FF7B20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20C56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5.0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FF364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612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92D5B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92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DB06F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138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66AE3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47</w:t>
            </w:r>
          </w:p>
        </w:tc>
      </w:tr>
      <w:tr w:rsidR="00B06694" w14:paraId="6F90671A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52373B6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4.0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C1AD4FA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496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C6935B6" w14:textId="77777777" w:rsidR="00B06694" w:rsidRDefault="001B0912">
            <w:pPr>
              <w:pStyle w:val="ListParagraph"/>
              <w:spacing w:line="240" w:lineRule="auto"/>
              <w:ind w:left="0"/>
              <w:jc w:val="center"/>
            </w:pPr>
            <w:r>
              <w:t>8</w:t>
            </w:r>
            <w:r w:rsidR="00D11D0F"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B3E7E7A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138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786F5CC" w14:textId="77777777" w:rsidR="00B06694" w:rsidRDefault="001B0912">
            <w:pPr>
              <w:pStyle w:val="ListParagraph"/>
              <w:spacing w:line="240" w:lineRule="auto"/>
              <w:ind w:left="0"/>
              <w:jc w:val="center"/>
            </w:pPr>
            <w:r>
              <w:t>4</w:t>
            </w:r>
            <w:r w:rsidR="00D11D0F">
              <w:t>4</w:t>
            </w:r>
          </w:p>
        </w:tc>
      </w:tr>
      <w:tr w:rsidR="00B06694" w14:paraId="03EC63B7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0420A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3.0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23B31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877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5C489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308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16774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206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A302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83</w:t>
            </w:r>
          </w:p>
        </w:tc>
      </w:tr>
      <w:tr w:rsidR="00B06694" w14:paraId="2EE88813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A0ABF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2.0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FBC1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1380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90810" w14:textId="77777777" w:rsidR="00B06694" w:rsidRDefault="001B0912">
            <w:pPr>
              <w:pStyle w:val="ListParagraph"/>
              <w:spacing w:line="240" w:lineRule="auto"/>
              <w:ind w:left="0"/>
              <w:jc w:val="center"/>
            </w:pPr>
            <w:r>
              <w:t>324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0556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251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47E93" w14:textId="77777777" w:rsidR="00B06694" w:rsidRDefault="002D27E5">
            <w:pPr>
              <w:pStyle w:val="ListParagraph"/>
              <w:spacing w:line="240" w:lineRule="auto"/>
              <w:ind w:left="0"/>
              <w:jc w:val="center"/>
            </w:pPr>
            <w:r>
              <w:t>89</w:t>
            </w:r>
          </w:p>
        </w:tc>
      </w:tr>
      <w:tr w:rsidR="00B06694" w14:paraId="11EB7D0D" w14:textId="77777777" w:rsidTr="00B0669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8FCFF" w14:textId="77777777" w:rsidR="00B06694" w:rsidRDefault="00B06694">
            <w:pPr>
              <w:pStyle w:val="ListParagraph"/>
              <w:spacing w:line="240" w:lineRule="auto"/>
              <w:ind w:left="0"/>
            </w:pPr>
            <w:r>
              <w:t>FNDDS 1.0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900A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7749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89B75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3</w:t>
            </w:r>
            <w:r w:rsidR="001B0912">
              <w:t>81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0D0D1" w14:textId="77777777" w:rsidR="00B06694" w:rsidRDefault="00B06694">
            <w:pPr>
              <w:pStyle w:val="ListParagraph"/>
              <w:spacing w:line="240" w:lineRule="auto"/>
              <w:ind w:left="0"/>
              <w:jc w:val="center"/>
            </w:pPr>
            <w:r>
              <w:t>274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9852" w14:textId="77777777" w:rsidR="00B06694" w:rsidRDefault="001B0912">
            <w:pPr>
              <w:pStyle w:val="ListParagraph"/>
              <w:spacing w:line="240" w:lineRule="auto"/>
              <w:ind w:left="0"/>
              <w:jc w:val="center"/>
            </w:pPr>
            <w:r>
              <w:t>97</w:t>
            </w:r>
          </w:p>
        </w:tc>
      </w:tr>
    </w:tbl>
    <w:p w14:paraId="1229077C" w14:textId="77777777" w:rsidR="00B06694" w:rsidRDefault="00B06694" w:rsidP="00B06694">
      <w:pPr>
        <w:rPr>
          <w:sz w:val="6"/>
        </w:rPr>
      </w:pPr>
    </w:p>
    <w:p w14:paraId="4B10D685" w14:textId="77777777" w:rsidR="00B06694" w:rsidRDefault="00B06694" w:rsidP="00B06694">
      <w:pPr>
        <w:pStyle w:val="ListParagraph"/>
        <w:ind w:left="1440"/>
        <w:jc w:val="center"/>
        <w:rPr>
          <w:b/>
        </w:rPr>
      </w:pPr>
    </w:p>
    <w:p w14:paraId="6002882D" w14:textId="77777777" w:rsidR="00B06694" w:rsidRDefault="00B06694" w:rsidP="00B06694">
      <w:pPr>
        <w:pStyle w:val="ListParagraph"/>
        <w:ind w:left="1440"/>
        <w:rPr>
          <w:b/>
        </w:rPr>
      </w:pPr>
      <w:r>
        <w:rPr>
          <w:b/>
        </w:rPr>
        <w:t>Solving emerging issues</w:t>
      </w:r>
      <w:r w:rsidR="00804100">
        <w:rPr>
          <w:b/>
        </w:rPr>
        <w:t>:</w:t>
      </w:r>
    </w:p>
    <w:p w14:paraId="5C2F1AB6" w14:textId="77777777" w:rsidR="00B06694" w:rsidRDefault="00B06694" w:rsidP="00B06694">
      <w:pPr>
        <w:pStyle w:val="ListParagraph"/>
        <w:ind w:left="1440"/>
      </w:pPr>
    </w:p>
    <w:p w14:paraId="16209555" w14:textId="77777777" w:rsidR="00B06694" w:rsidRDefault="002D27E5" w:rsidP="00B06694">
      <w:pPr>
        <w:pStyle w:val="ListParagraph"/>
        <w:numPr>
          <w:ilvl w:val="1"/>
          <w:numId w:val="8"/>
        </w:numPr>
      </w:pPr>
      <w:r>
        <w:t>4</w:t>
      </w:r>
      <w:r w:rsidR="00D11D0F">
        <w:t>4</w:t>
      </w:r>
      <w:r w:rsidR="00B06694">
        <w:t xml:space="preserve"> unlinked mixed dishes: </w:t>
      </w:r>
      <w:r w:rsidR="00B06694">
        <w:rPr>
          <w:b/>
        </w:rPr>
        <w:t>linking to FNDDS 2015-2016 matched all missing dishes.</w:t>
      </w:r>
    </w:p>
    <w:p w14:paraId="7B0D8FDA" w14:textId="77777777" w:rsidR="00B06694" w:rsidRDefault="00B06694" w:rsidP="00B06694">
      <w:pPr>
        <w:pStyle w:val="ListParagraph"/>
        <w:ind w:left="2160"/>
      </w:pPr>
    </w:p>
    <w:p w14:paraId="5254A451" w14:textId="77777777" w:rsidR="00B06694" w:rsidRDefault="00B06694" w:rsidP="00B06694">
      <w:pPr>
        <w:pStyle w:val="ListParagraph"/>
        <w:numPr>
          <w:ilvl w:val="1"/>
          <w:numId w:val="8"/>
        </w:numPr>
      </w:pPr>
      <w:r>
        <w:t xml:space="preserve">Mixed dishes with repeating food code but different description: </w:t>
      </w:r>
      <w:r w:rsidR="00BE3867">
        <w:t>combine</w:t>
      </w:r>
      <w:r>
        <w:t xml:space="preserve"> if the difference is not content-related. If content-related, alter dish to match description and assign new food code (e.g. pasta salad vs. pasta salad W/O FAT = removed the fat ingredient from the list of ingredients). See </w:t>
      </w:r>
      <w:r>
        <w:rPr>
          <w:b/>
        </w:rPr>
        <w:t>N:\DIPHRHBB\Staff Subdirectories\Carolina Schwedhelm\Food grouping documentation\</w:t>
      </w:r>
      <w:proofErr w:type="spellStart"/>
      <w:r>
        <w:rPr>
          <w:b/>
        </w:rPr>
        <w:t>mixed_dishes_for</w:t>
      </w:r>
      <w:proofErr w:type="spellEnd"/>
      <w:r>
        <w:rPr>
          <w:b/>
        </w:rPr>
        <w:t xml:space="preserve"> recoding.xlsx</w:t>
      </w:r>
      <w:r>
        <w:t xml:space="preserve"> for details on changes.</w:t>
      </w:r>
    </w:p>
    <w:p w14:paraId="143096AA" w14:textId="77777777" w:rsidR="00B06694" w:rsidRDefault="00B06694" w:rsidP="00B06694">
      <w:pPr>
        <w:pStyle w:val="ListParagraph"/>
        <w:ind w:left="2160"/>
      </w:pPr>
    </w:p>
    <w:p w14:paraId="2710A611" w14:textId="77777777" w:rsidR="00B06694" w:rsidRDefault="00B06694" w:rsidP="00B06694">
      <w:pPr>
        <w:pStyle w:val="ListParagraph"/>
        <w:numPr>
          <w:ilvl w:val="1"/>
          <w:numId w:val="8"/>
        </w:numPr>
      </w:pPr>
      <w:r>
        <w:t>Food codes with only 1 ingredient or ingredients that are themselves mixed dishes: find equivalent dish and recode or add ingredients from similar recipes. Watch that proportions stay roughly the same.</w:t>
      </w:r>
    </w:p>
    <w:p w14:paraId="44BF9764" w14:textId="77777777" w:rsidR="00B06694" w:rsidRDefault="00B06694" w:rsidP="00B06694">
      <w:pPr>
        <w:pStyle w:val="ListParagraph"/>
      </w:pPr>
    </w:p>
    <w:p w14:paraId="051FC088" w14:textId="77777777" w:rsidR="00B06694" w:rsidRDefault="00BE3867" w:rsidP="00B06694">
      <w:pPr>
        <w:pStyle w:val="ListParagraph"/>
        <w:numPr>
          <w:ilvl w:val="1"/>
          <w:numId w:val="8"/>
        </w:numPr>
      </w:pPr>
      <w:r>
        <w:t>Some mixed dishes had large amounts of water that seemed to be for cooking (example, same amount of water and rice). We d</w:t>
      </w:r>
      <w:r w:rsidR="00B06694">
        <w:t xml:space="preserve">eleted water for cooking from </w:t>
      </w:r>
      <w:r>
        <w:t xml:space="preserve">the following </w:t>
      </w:r>
      <w:r w:rsidR="00B06694">
        <w:t xml:space="preserve">codes: </w:t>
      </w:r>
    </w:p>
    <w:p w14:paraId="2E29D5C8" w14:textId="77777777" w:rsidR="00B06694" w:rsidRDefault="00B06694" w:rsidP="00B06694">
      <w:pPr>
        <w:pStyle w:val="ListParagraph"/>
      </w:pPr>
    </w:p>
    <w:p w14:paraId="15FB3239" w14:textId="77777777" w:rsidR="00804100" w:rsidRDefault="00804100" w:rsidP="00B06694">
      <w:pPr>
        <w:pStyle w:val="ListParagraph"/>
        <w:numPr>
          <w:ilvl w:val="2"/>
          <w:numId w:val="9"/>
        </w:numPr>
        <w:ind w:left="3060" w:hanging="360"/>
        <w:sectPr w:rsidR="00804100" w:rsidSect="00A40F8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0C28301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27120060</w:t>
      </w:r>
    </w:p>
    <w:p w14:paraId="2128B673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27146100</w:t>
      </w:r>
    </w:p>
    <w:p w14:paraId="31EC21A2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27345410</w:t>
      </w:r>
    </w:p>
    <w:p w14:paraId="4AD3251C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27345510</w:t>
      </w:r>
    </w:p>
    <w:p w14:paraId="2143742C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27345520</w:t>
      </w:r>
    </w:p>
    <w:p w14:paraId="33CC7D06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27363100</w:t>
      </w:r>
    </w:p>
    <w:p w14:paraId="46E51C22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lastRenderedPageBreak/>
        <w:t>58137220</w:t>
      </w:r>
    </w:p>
    <w:p w14:paraId="5E750CBB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58137230</w:t>
      </w:r>
    </w:p>
    <w:p w14:paraId="4B764D9B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58137240</w:t>
      </w:r>
    </w:p>
    <w:p w14:paraId="148C0DD3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58151130</w:t>
      </w:r>
    </w:p>
    <w:p w14:paraId="5BFB1B50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58160000</w:t>
      </w:r>
    </w:p>
    <w:p w14:paraId="4B53A6BA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58161510</w:t>
      </w:r>
    </w:p>
    <w:p w14:paraId="632FFF2A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58162310</w:t>
      </w:r>
    </w:p>
    <w:p w14:paraId="435CE70B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58163380</w:t>
      </w:r>
    </w:p>
    <w:p w14:paraId="5E186357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58175110</w:t>
      </w:r>
    </w:p>
    <w:p w14:paraId="68A7F258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581623101</w:t>
      </w:r>
    </w:p>
    <w:p w14:paraId="0E090FD6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581633801</w:t>
      </w:r>
    </w:p>
    <w:p w14:paraId="0CB12D82" w14:textId="77777777" w:rsidR="00B06694" w:rsidRDefault="00B06694" w:rsidP="00B06694">
      <w:pPr>
        <w:pStyle w:val="ListParagraph"/>
        <w:numPr>
          <w:ilvl w:val="2"/>
          <w:numId w:val="9"/>
        </w:numPr>
        <w:ind w:left="3060" w:hanging="360"/>
      </w:pPr>
      <w:r>
        <w:t>581633802</w:t>
      </w:r>
    </w:p>
    <w:p w14:paraId="042B8083" w14:textId="77777777" w:rsidR="00804100" w:rsidRDefault="00804100" w:rsidP="00960EE0">
      <w:pPr>
        <w:pStyle w:val="ListParagraph"/>
        <w:ind w:left="1440"/>
        <w:sectPr w:rsidR="00804100" w:rsidSect="0080410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3EDE27B" w14:textId="77777777" w:rsidR="00960EE0" w:rsidRDefault="00960EE0" w:rsidP="00960EE0">
      <w:pPr>
        <w:pStyle w:val="ListParagraph"/>
        <w:ind w:left="1440"/>
      </w:pPr>
    </w:p>
    <w:p w14:paraId="281647B3" w14:textId="77777777" w:rsidR="00960EE0" w:rsidRDefault="00960EE0" w:rsidP="00B06694">
      <w:pPr>
        <w:pStyle w:val="ListParagraph"/>
        <w:numPr>
          <w:ilvl w:val="1"/>
          <w:numId w:val="7"/>
        </w:numPr>
      </w:pPr>
      <w:r>
        <w:t>Identifying mixed dishes that should stay as mixed dishes (completely aggregated) and removing from mixed dishes dataset (will be added later with the non-mixed dish data)</w:t>
      </w:r>
    </w:p>
    <w:p w14:paraId="79C96EA6" w14:textId="77777777" w:rsidR="00960EE0" w:rsidRPr="00804100" w:rsidRDefault="00960EE0" w:rsidP="00960EE0">
      <w:pPr>
        <w:pStyle w:val="ListParagraph"/>
        <w:numPr>
          <w:ilvl w:val="2"/>
          <w:numId w:val="7"/>
        </w:numPr>
      </w:pPr>
      <w:r w:rsidRPr="00804100">
        <w:t>List of food codes that will stay aggregated</w:t>
      </w:r>
      <w:r w:rsidR="00804100" w:rsidRPr="00804100">
        <w:t xml:space="preserve"> (and are not needed in coding of new codes/modifications</w:t>
      </w:r>
      <w:r w:rsidRPr="00804100">
        <w:t>:</w:t>
      </w:r>
    </w:p>
    <w:tbl>
      <w:tblPr>
        <w:tblW w:w="46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2335"/>
      </w:tblGrid>
      <w:tr w:rsidR="00512D0B" w:rsidRPr="000A6908" w14:paraId="3B1459DE" w14:textId="77777777" w:rsidTr="00804100">
        <w:trPr>
          <w:trHeight w:val="300"/>
          <w:jc w:val="center"/>
        </w:trPr>
        <w:tc>
          <w:tcPr>
            <w:tcW w:w="2335" w:type="dxa"/>
            <w:shd w:val="clear" w:color="000000" w:fill="D9D9D9"/>
            <w:vAlign w:val="center"/>
          </w:tcPr>
          <w:p w14:paraId="3FA6C13A" w14:textId="77777777" w:rsidR="00512D0B" w:rsidRPr="000A6908" w:rsidRDefault="00512D0B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Food codes (first half)</w:t>
            </w:r>
          </w:p>
        </w:tc>
        <w:tc>
          <w:tcPr>
            <w:tcW w:w="2335" w:type="dxa"/>
            <w:shd w:val="clear" w:color="000000" w:fill="D9D9D9"/>
            <w:noWrap/>
            <w:vAlign w:val="center"/>
            <w:hideMark/>
          </w:tcPr>
          <w:p w14:paraId="7B4FAFB3" w14:textId="77777777" w:rsidR="00512D0B" w:rsidRPr="000A6908" w:rsidRDefault="00512D0B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Food codes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 xml:space="preserve"> (second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</w:rPr>
              <w:t>half)</w:t>
            </w:r>
            <w:r w:rsidR="00804100">
              <w:rPr>
                <w:rFonts w:ascii="Calibri" w:eastAsia="Times New Roman" w:hAnsi="Calibri" w:cs="Calibri"/>
                <w:color w:val="000000"/>
                <w:sz w:val="20"/>
              </w:rPr>
              <w:t>*</w:t>
            </w:r>
            <w:proofErr w:type="gramEnd"/>
          </w:p>
        </w:tc>
      </w:tr>
      <w:tr w:rsidR="0020015C" w:rsidRPr="000A6908" w14:paraId="306F7514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16C86C99" w14:textId="77777777" w:rsidR="0020015C" w:rsidRPr="00804100" w:rsidRDefault="0020015C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27160100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21FADFFB" w14:textId="77777777" w:rsidR="0020015C" w:rsidRPr="000A6908" w:rsidRDefault="0020015C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58100013 to 58103310</w:t>
            </w:r>
          </w:p>
        </w:tc>
      </w:tr>
      <w:tr w:rsidR="0020015C" w:rsidRPr="000A6908" w14:paraId="60F4A055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3EEB5263" w14:textId="77777777" w:rsidR="0020015C" w:rsidRPr="00804100" w:rsidRDefault="0020015C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27214100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64C47CCD" w14:textId="77777777" w:rsidR="0020015C" w:rsidRPr="000A6908" w:rsidRDefault="0020015C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58104280 to 58127350</w:t>
            </w:r>
          </w:p>
        </w:tc>
      </w:tr>
      <w:tr w:rsidR="0020015C" w:rsidRPr="000A6908" w14:paraId="6B9F48A3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23B7D13F" w14:textId="77777777" w:rsidR="0020015C" w:rsidRPr="00804100" w:rsidRDefault="0020015C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27214110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5DE314BC" w14:textId="77777777" w:rsidR="0020015C" w:rsidRPr="000A6908" w:rsidRDefault="0020015C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58130011 to 58131310</w:t>
            </w:r>
          </w:p>
        </w:tc>
      </w:tr>
      <w:tr w:rsidR="00512D0B" w:rsidRPr="000A6908" w14:paraId="5F1D81F8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58B274F9" w14:textId="77777777" w:rsidR="00512D0B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27246300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513E53B1" w14:textId="77777777" w:rsidR="00512D0B" w:rsidRPr="000A6908" w:rsidRDefault="00512D0B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58145110 to 58145117</w:t>
            </w:r>
          </w:p>
        </w:tc>
      </w:tr>
      <w:tr w:rsidR="00512D0B" w:rsidRPr="000A6908" w14:paraId="726F614F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0A0FEAAD" w14:textId="77777777" w:rsidR="00512D0B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27246500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1FAAB1B0" w14:textId="77777777" w:rsidR="00512D0B" w:rsidRPr="000A6908" w:rsidRDefault="00512D0B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58147310 to 58148112</w:t>
            </w:r>
          </w:p>
        </w:tc>
      </w:tr>
      <w:tr w:rsidR="00512D0B" w:rsidRPr="000A6908" w14:paraId="2CA46FD9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35F512A1" w14:textId="77777777" w:rsidR="00512D0B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27260010 to 27260090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15D878F1" w14:textId="77777777" w:rsidR="00512D0B" w:rsidRPr="000A6908" w:rsidRDefault="00512D0B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58161110</w:t>
            </w:r>
          </w:p>
        </w:tc>
      </w:tr>
      <w:tr w:rsidR="00804100" w:rsidRPr="000A6908" w14:paraId="38564330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3B639772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27311510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76B5D26B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58161510</w:t>
            </w:r>
          </w:p>
        </w:tc>
      </w:tr>
      <w:tr w:rsidR="00804100" w:rsidRPr="000A6908" w14:paraId="7080B1DF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605C6D11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27350410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54D0FCD7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58200250</w:t>
            </w:r>
          </w:p>
        </w:tc>
      </w:tr>
      <w:tr w:rsidR="00F9049B" w:rsidRPr="000A6908" w14:paraId="77D6B742" w14:textId="77777777" w:rsidTr="00F9049B">
        <w:trPr>
          <w:trHeight w:val="300"/>
          <w:jc w:val="center"/>
        </w:trPr>
        <w:tc>
          <w:tcPr>
            <w:tcW w:w="2335" w:type="dxa"/>
            <w:vAlign w:val="center"/>
          </w:tcPr>
          <w:p w14:paraId="1434BC30" w14:textId="77777777" w:rsidR="00F9049B" w:rsidRPr="00F9049B" w:rsidRDefault="00F9049B" w:rsidP="00F9049B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9049B">
              <w:rPr>
                <w:rFonts w:ascii="Calibri" w:eastAsia="Times New Roman" w:hAnsi="Calibri" w:cs="Calibri"/>
                <w:color w:val="000000"/>
                <w:sz w:val="20"/>
              </w:rPr>
              <w:t>27450070</w:t>
            </w:r>
          </w:p>
        </w:tc>
        <w:tc>
          <w:tcPr>
            <w:tcW w:w="2335" w:type="dxa"/>
            <w:shd w:val="clear" w:color="auto" w:fill="auto"/>
            <w:noWrap/>
            <w:vAlign w:val="center"/>
          </w:tcPr>
          <w:p w14:paraId="462440CC" w14:textId="77777777" w:rsidR="00F9049B" w:rsidRPr="000A6908" w:rsidRDefault="00F9049B" w:rsidP="00F9049B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F9049B" w:rsidRPr="000A6908" w14:paraId="73039DD6" w14:textId="77777777" w:rsidTr="00F9049B">
        <w:trPr>
          <w:trHeight w:val="300"/>
          <w:jc w:val="center"/>
        </w:trPr>
        <w:tc>
          <w:tcPr>
            <w:tcW w:w="2335" w:type="dxa"/>
            <w:vAlign w:val="center"/>
          </w:tcPr>
          <w:p w14:paraId="0341676D" w14:textId="77777777" w:rsidR="00F9049B" w:rsidRPr="00F9049B" w:rsidRDefault="00F9049B" w:rsidP="00F9049B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F9049B">
              <w:rPr>
                <w:rFonts w:ascii="Calibri" w:eastAsia="Times New Roman" w:hAnsi="Calibri" w:cs="Calibri"/>
                <w:color w:val="000000"/>
                <w:sz w:val="20"/>
              </w:rPr>
              <w:t>27450130</w:t>
            </w:r>
          </w:p>
        </w:tc>
        <w:tc>
          <w:tcPr>
            <w:tcW w:w="2335" w:type="dxa"/>
            <w:shd w:val="clear" w:color="auto" w:fill="auto"/>
            <w:noWrap/>
            <w:vAlign w:val="center"/>
          </w:tcPr>
          <w:p w14:paraId="7F296B3A" w14:textId="77777777" w:rsidR="00F9049B" w:rsidRPr="000A6908" w:rsidRDefault="00F9049B" w:rsidP="00F9049B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512D0B" w:rsidRPr="000A6908" w14:paraId="1156B7F1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6CCAFEC5" w14:textId="77777777" w:rsidR="00512D0B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32102000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429CB84A" w14:textId="77777777" w:rsidR="00512D0B" w:rsidRPr="000A6908" w:rsidRDefault="00512D0B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58302000</w:t>
            </w:r>
          </w:p>
        </w:tc>
      </w:tr>
      <w:tr w:rsidR="00804100" w:rsidRPr="000A6908" w14:paraId="336481CB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46DB4FD9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32104950</w:t>
            </w:r>
          </w:p>
        </w:tc>
        <w:tc>
          <w:tcPr>
            <w:tcW w:w="2335" w:type="dxa"/>
            <w:shd w:val="clear" w:color="auto" w:fill="auto"/>
            <w:noWrap/>
            <w:vAlign w:val="center"/>
            <w:hideMark/>
          </w:tcPr>
          <w:p w14:paraId="6693139E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A6908">
              <w:rPr>
                <w:rFonts w:ascii="Calibri" w:eastAsia="Times New Roman" w:hAnsi="Calibri" w:cs="Calibri"/>
                <w:color w:val="000000"/>
                <w:sz w:val="20"/>
              </w:rPr>
              <w:t>58306100</w:t>
            </w:r>
          </w:p>
        </w:tc>
      </w:tr>
      <w:tr w:rsidR="00804100" w:rsidRPr="000A6908" w14:paraId="6257CFB6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31D42A14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32105180</w:t>
            </w:r>
          </w:p>
        </w:tc>
        <w:tc>
          <w:tcPr>
            <w:tcW w:w="2335" w:type="dxa"/>
            <w:shd w:val="clear" w:color="auto" w:fill="auto"/>
            <w:noWrap/>
            <w:vAlign w:val="center"/>
          </w:tcPr>
          <w:p w14:paraId="335F193C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804100" w:rsidRPr="000A6908" w14:paraId="280C4485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5DC86CCE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32130070</w:t>
            </w:r>
          </w:p>
        </w:tc>
        <w:tc>
          <w:tcPr>
            <w:tcW w:w="2335" w:type="dxa"/>
            <w:shd w:val="clear" w:color="auto" w:fill="auto"/>
            <w:noWrap/>
            <w:vAlign w:val="center"/>
          </w:tcPr>
          <w:p w14:paraId="6D03060E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804100" w:rsidRPr="000A6908" w14:paraId="529FAC79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79AD587D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32202010</w:t>
            </w:r>
          </w:p>
        </w:tc>
        <w:tc>
          <w:tcPr>
            <w:tcW w:w="2335" w:type="dxa"/>
            <w:shd w:val="clear" w:color="auto" w:fill="auto"/>
            <w:noWrap/>
            <w:vAlign w:val="center"/>
          </w:tcPr>
          <w:p w14:paraId="0A2899C4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804100" w:rsidRPr="000A6908" w14:paraId="5DC97EF9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52A8879B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32202085</w:t>
            </w:r>
          </w:p>
        </w:tc>
        <w:tc>
          <w:tcPr>
            <w:tcW w:w="2335" w:type="dxa"/>
            <w:vMerge w:val="restart"/>
            <w:shd w:val="clear" w:color="auto" w:fill="auto"/>
            <w:noWrap/>
            <w:vAlign w:val="center"/>
          </w:tcPr>
          <w:p w14:paraId="2667237F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*I included all these in the code anyway, just to be sure</w:t>
            </w:r>
          </w:p>
        </w:tc>
      </w:tr>
      <w:tr w:rsidR="00804100" w:rsidRPr="000A6908" w14:paraId="003DD221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16190D5F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32202200</w:t>
            </w:r>
          </w:p>
        </w:tc>
        <w:tc>
          <w:tcPr>
            <w:tcW w:w="2335" w:type="dxa"/>
            <w:vMerge/>
            <w:shd w:val="clear" w:color="auto" w:fill="auto"/>
            <w:noWrap/>
            <w:vAlign w:val="center"/>
          </w:tcPr>
          <w:p w14:paraId="5A22B31A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804100" w:rsidRPr="000A6908" w14:paraId="7D8FB172" w14:textId="77777777" w:rsidTr="00804100">
        <w:trPr>
          <w:trHeight w:val="300"/>
          <w:jc w:val="center"/>
        </w:trPr>
        <w:tc>
          <w:tcPr>
            <w:tcW w:w="2335" w:type="dxa"/>
            <w:vAlign w:val="center"/>
          </w:tcPr>
          <w:p w14:paraId="5EB2DBC2" w14:textId="77777777" w:rsidR="00804100" w:rsidRPr="00804100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04100">
              <w:rPr>
                <w:rFonts w:ascii="Calibri" w:eastAsia="Times New Roman" w:hAnsi="Calibri" w:cs="Calibri"/>
                <w:color w:val="000000"/>
                <w:sz w:val="20"/>
              </w:rPr>
              <w:t>32400080</w:t>
            </w:r>
          </w:p>
        </w:tc>
        <w:tc>
          <w:tcPr>
            <w:tcW w:w="2335" w:type="dxa"/>
            <w:vMerge/>
            <w:shd w:val="clear" w:color="auto" w:fill="auto"/>
            <w:noWrap/>
            <w:vAlign w:val="center"/>
          </w:tcPr>
          <w:p w14:paraId="0EA57BEB" w14:textId="77777777" w:rsidR="00804100" w:rsidRPr="000A6908" w:rsidRDefault="00804100" w:rsidP="00804100">
            <w:pPr>
              <w:spacing w:after="0" w:line="192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</w:tbl>
    <w:p w14:paraId="0C9762C5" w14:textId="77777777" w:rsidR="00960EE0" w:rsidRPr="00960EE0" w:rsidRDefault="00960EE0" w:rsidP="00960EE0">
      <w:pPr>
        <w:rPr>
          <w:highlight w:val="yellow"/>
        </w:rPr>
      </w:pPr>
    </w:p>
    <w:p w14:paraId="26B4D8E3" w14:textId="77777777" w:rsidR="00960EE0" w:rsidRPr="00960EE0" w:rsidRDefault="00960EE0" w:rsidP="00960EE0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 w:rsidRPr="00960EE0">
        <w:rPr>
          <w:highlight w:val="lightGray"/>
        </w:rPr>
        <w:t xml:space="preserve">Steps 1 </w:t>
      </w:r>
      <w:r>
        <w:rPr>
          <w:highlight w:val="lightGray"/>
        </w:rPr>
        <w:t>to 3</w:t>
      </w:r>
      <w:r w:rsidRPr="00960EE0">
        <w:rPr>
          <w:highlight w:val="lightGray"/>
        </w:rPr>
        <w:t xml:space="preserve">: </w:t>
      </w: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SAS programs:</w:t>
      </w: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macros_for_foodgroup_coding_1_1.sas</w:t>
      </w:r>
    </w:p>
    <w:p w14:paraId="02F15496" w14:textId="77777777" w:rsidR="00960EE0" w:rsidRPr="00960EE0" w:rsidRDefault="00960EE0" w:rsidP="00960EE0">
      <w:pPr>
        <w:pStyle w:val="ListParagraph"/>
        <w:autoSpaceDE w:val="0"/>
        <w:autoSpaceDN w:val="0"/>
        <w:adjustRightInd w:val="0"/>
        <w:spacing w:after="0" w:line="240" w:lineRule="auto"/>
        <w:ind w:right="135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</w: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</w: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</w: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foodgroup_coding_1_1.sas</w:t>
      </w:r>
    </w:p>
    <w:p w14:paraId="7F46A2FB" w14:textId="77777777" w:rsidR="00960EE0" w:rsidRPr="00960EE0" w:rsidRDefault="00960EE0" w:rsidP="00960EE0">
      <w:pPr>
        <w:pStyle w:val="ListParagraph"/>
        <w:spacing w:after="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(directory: 'N:\DIPHRHBB\Staff Subdirectories\</w:t>
      </w:r>
    </w:p>
    <w:p w14:paraId="53E762A2" w14:textId="77777777" w:rsidR="00960EE0" w:rsidRPr="00804100" w:rsidRDefault="00960EE0" w:rsidP="00804100">
      <w:pPr>
        <w:pStyle w:val="ListParagraph"/>
        <w:spacing w:after="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 w:rsidRPr="00960EE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Carolina Schwedhelm\SAS programs</w:t>
      </w:r>
      <w:r w:rsidRPr="00804100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')</w:t>
      </w:r>
    </w:p>
    <w:p w14:paraId="6EBFBD89" w14:textId="77777777" w:rsidR="00960EE0" w:rsidRDefault="00960EE0" w:rsidP="00960EE0">
      <w:pPr>
        <w:pStyle w:val="ListParagraph"/>
        <w:ind w:left="2160"/>
      </w:pPr>
    </w:p>
    <w:p w14:paraId="4CD7250F" w14:textId="77777777" w:rsidR="00960EE0" w:rsidRDefault="00960EE0" w:rsidP="00960EE0">
      <w:pPr>
        <w:pStyle w:val="ListParagraph"/>
        <w:ind w:left="1440"/>
      </w:pPr>
    </w:p>
    <w:p w14:paraId="74B586B0" w14:textId="77777777" w:rsidR="00B06694" w:rsidRDefault="00B06694" w:rsidP="00B06694">
      <w:pPr>
        <w:pStyle w:val="ListParagraph"/>
        <w:numPr>
          <w:ilvl w:val="1"/>
          <w:numId w:val="7"/>
        </w:numPr>
      </w:pPr>
      <w:r>
        <w:t xml:space="preserve">Re-aggregate ingredients belonging to sauces, savory pies and pastries, putting </w:t>
      </w:r>
      <w:r w:rsidR="00BE3867">
        <w:t>salt</w:t>
      </w:r>
      <w:r>
        <w:t xml:space="preserve"> together with what is being seasoned…</w:t>
      </w:r>
    </w:p>
    <w:p w14:paraId="72FD10C2" w14:textId="77777777" w:rsidR="00B06694" w:rsidRDefault="00B06694" w:rsidP="00B0669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SAS programs:</w:t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foodgroup_coding_1_2.sas</w:t>
      </w:r>
    </w:p>
    <w:p w14:paraId="7178E85F" w14:textId="77777777" w:rsidR="00B06694" w:rsidRDefault="00B06694" w:rsidP="00B06694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foodgroup_coding_1_3.sas</w:t>
      </w:r>
    </w:p>
    <w:p w14:paraId="46777521" w14:textId="77777777" w:rsidR="00B06694" w:rsidRDefault="00B06694" w:rsidP="00B06694">
      <w:pPr>
        <w:pStyle w:val="ListParagraph"/>
        <w:spacing w:after="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 xml:space="preserve"> (directory: 'N:\DIPHRHBB\Staff Subdirectories\</w:t>
      </w:r>
    </w:p>
    <w:p w14:paraId="6FD54D20" w14:textId="77777777" w:rsidR="00B06694" w:rsidRDefault="00B06694" w:rsidP="00804100">
      <w:pPr>
        <w:pStyle w:val="ListParagraph"/>
        <w:spacing w:after="0"/>
        <w:jc w:val="right"/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Carolina Schwedhelm\SAS programs</w:t>
      </w:r>
      <w:r w:rsidR="008C1EF9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)</w:t>
      </w:r>
    </w:p>
    <w:p w14:paraId="64FCB22B" w14:textId="77777777" w:rsidR="00B06694" w:rsidRDefault="00B06694" w:rsidP="00B06694"/>
    <w:p w14:paraId="4D4C0B0A" w14:textId="77777777" w:rsidR="00B06694" w:rsidRDefault="00B06694" w:rsidP="00B06694">
      <w:pPr>
        <w:pStyle w:val="ListParagraph"/>
        <w:numPr>
          <w:ilvl w:val="1"/>
          <w:numId w:val="7"/>
        </w:numPr>
      </w:pPr>
      <w:r>
        <w:t xml:space="preserve">Create variable for proportion of total dish weight for each new ingredient </w:t>
      </w:r>
    </w:p>
    <w:p w14:paraId="79505C4A" w14:textId="77777777" w:rsidR="00B06694" w:rsidRDefault="00B06694" w:rsidP="00B06694">
      <w:pPr>
        <w:autoSpaceDE w:val="0"/>
        <w:autoSpaceDN w:val="0"/>
        <w:adjustRightInd w:val="0"/>
        <w:spacing w:after="0" w:line="240" w:lineRule="auto"/>
        <w:ind w:left="36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highlight w:val="lightGray"/>
        </w:rPr>
        <w:t xml:space="preserve">Steps </w:t>
      </w:r>
      <w:r w:rsidR="00960EE0">
        <w:rPr>
          <w:highlight w:val="lightGray"/>
        </w:rPr>
        <w:t>5</w:t>
      </w:r>
      <w:r w:rsidR="00D531B7">
        <w:rPr>
          <w:highlight w:val="lightGray"/>
        </w:rPr>
        <w:t xml:space="preserve"> &amp; </w:t>
      </w:r>
      <w:r w:rsidR="00960EE0">
        <w:rPr>
          <w:highlight w:val="lightGray"/>
        </w:rPr>
        <w:t>6</w:t>
      </w:r>
      <w:r>
        <w:rPr>
          <w:highlight w:val="lightGray"/>
        </w:rPr>
        <w:t xml:space="preserve">:  </w:t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SAS programs:</w:t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foodgroup_coding_1_4.sas</w:t>
      </w:r>
    </w:p>
    <w:p w14:paraId="1AF18509" w14:textId="77777777" w:rsidR="00B06694" w:rsidRDefault="00B06694" w:rsidP="00B06694">
      <w:pPr>
        <w:pStyle w:val="ListParagraph"/>
        <w:spacing w:after="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 xml:space="preserve"> (directory: 'N:\DIPHRHBB\Staff Subdirectories\</w:t>
      </w:r>
    </w:p>
    <w:p w14:paraId="3E897160" w14:textId="77777777" w:rsidR="00B06694" w:rsidRDefault="00B06694" w:rsidP="00804100">
      <w:pPr>
        <w:pStyle w:val="ListParagraph"/>
        <w:spacing w:after="0"/>
        <w:jc w:val="right"/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lastRenderedPageBreak/>
        <w:t>Carolina Schwedhelm\SAS programs</w:t>
      </w:r>
      <w:r w:rsidR="008C1EF9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'</w:t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)</w:t>
      </w:r>
    </w:p>
    <w:p w14:paraId="39CF582D" w14:textId="77777777" w:rsidR="00B06694" w:rsidRDefault="00B06694" w:rsidP="00B06694"/>
    <w:p w14:paraId="62768A31" w14:textId="77777777" w:rsidR="00B06694" w:rsidRDefault="00B06694" w:rsidP="00B06694">
      <w:pPr>
        <w:pStyle w:val="ListParagraph"/>
        <w:numPr>
          <w:ilvl w:val="1"/>
          <w:numId w:val="7"/>
        </w:numPr>
      </w:pPr>
      <w:r>
        <w:t xml:space="preserve">Replace food amount (g) with weight corresponding to ingredient (g): </w:t>
      </w:r>
    </w:p>
    <w:p w14:paraId="78A05D74" w14:textId="77777777" w:rsidR="00B06694" w:rsidRDefault="00B06694" w:rsidP="00B06694">
      <w:pPr>
        <w:spacing w:after="0"/>
        <w:ind w:left="2160"/>
      </w:pPr>
      <w:proofErr w:type="spellStart"/>
      <w:r>
        <w:t>FoodAmt_new</w:t>
      </w:r>
      <w:proofErr w:type="spellEnd"/>
      <w:r>
        <w:t xml:space="preserve"> = </w:t>
      </w:r>
      <w:proofErr w:type="spellStart"/>
      <w:r>
        <w:t>FoodAmt</w:t>
      </w:r>
      <w:proofErr w:type="spellEnd"/>
      <w:r>
        <w:t xml:space="preserve">* </w:t>
      </w:r>
      <w:proofErr w:type="spellStart"/>
      <w:r>
        <w:t>prop_weight</w:t>
      </w:r>
      <w:proofErr w:type="spellEnd"/>
    </w:p>
    <w:p w14:paraId="3B2E1B4F" w14:textId="77777777" w:rsidR="00B06694" w:rsidRDefault="00B06694" w:rsidP="00B06694">
      <w:pPr>
        <w:spacing w:after="0"/>
        <w:ind w:left="2160"/>
      </w:pPr>
    </w:p>
    <w:p w14:paraId="72DA7C63" w14:textId="77777777" w:rsidR="00F04088" w:rsidRDefault="00F04088" w:rsidP="006749E2">
      <w:pPr>
        <w:pStyle w:val="ListParagraph"/>
        <w:numPr>
          <w:ilvl w:val="1"/>
          <w:numId w:val="7"/>
        </w:numPr>
        <w:spacing w:line="360" w:lineRule="auto"/>
      </w:pPr>
      <w:r>
        <w:t>Assign food group number to all different ingredients (see step 9)</w:t>
      </w:r>
    </w:p>
    <w:p w14:paraId="42E2E83D" w14:textId="77777777" w:rsidR="00D531B7" w:rsidRPr="00D531B7" w:rsidRDefault="00D531B7" w:rsidP="00D531B7">
      <w:pPr>
        <w:pStyle w:val="ListParagraph"/>
        <w:autoSpaceDE w:val="0"/>
        <w:autoSpaceDN w:val="0"/>
        <w:adjustRightInd w:val="0"/>
        <w:spacing w:before="480" w:after="0" w:line="240" w:lineRule="auto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 w:rsidRPr="00D531B7">
        <w:rPr>
          <w:highlight w:val="lightGray"/>
        </w:rPr>
        <w:t xml:space="preserve">Steps </w:t>
      </w:r>
      <w:r w:rsidR="00960EE0">
        <w:rPr>
          <w:highlight w:val="lightGray"/>
        </w:rPr>
        <w:t>7</w:t>
      </w:r>
      <w:r w:rsidRPr="00D531B7">
        <w:rPr>
          <w:highlight w:val="lightGray"/>
        </w:rPr>
        <w:t xml:space="preserve"> &amp; </w:t>
      </w:r>
      <w:r w:rsidR="00960EE0">
        <w:rPr>
          <w:highlight w:val="lightGray"/>
        </w:rPr>
        <w:t>8</w:t>
      </w:r>
      <w:r w:rsidRPr="00D531B7">
        <w:rPr>
          <w:highlight w:val="lightGray"/>
        </w:rPr>
        <w:t xml:space="preserve">:  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SAS programs: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foodgroup_coding_1_</w:t>
      </w:r>
      <w:r w:rsidR="00022AD5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5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.sas</w:t>
      </w:r>
    </w:p>
    <w:p w14:paraId="15F432D2" w14:textId="77777777" w:rsidR="00D531B7" w:rsidRDefault="00D531B7" w:rsidP="00D531B7">
      <w:pPr>
        <w:pStyle w:val="ListParagraph"/>
        <w:spacing w:after="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(directory: 'N:\DIPHRHBB\Staff Subdirectories\</w:t>
      </w:r>
    </w:p>
    <w:p w14:paraId="544E60C7" w14:textId="77777777" w:rsidR="00D531B7" w:rsidRDefault="00D531B7" w:rsidP="008C1EF9">
      <w:pPr>
        <w:pStyle w:val="ListParagraph"/>
        <w:spacing w:after="0"/>
        <w:jc w:val="right"/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Carolina Schwedhelm\SAS programs</w:t>
      </w:r>
      <w:r w:rsidR="008C1EF9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'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)</w:t>
      </w:r>
    </w:p>
    <w:p w14:paraId="5DE39EDD" w14:textId="77777777" w:rsidR="00B06694" w:rsidRDefault="00B06694" w:rsidP="00B06694">
      <w:pPr>
        <w:ind w:left="1080"/>
      </w:pPr>
    </w:p>
    <w:p w14:paraId="005265B2" w14:textId="77777777" w:rsidR="00B06694" w:rsidRDefault="00F04088" w:rsidP="00F04088">
      <w:pPr>
        <w:pStyle w:val="ListParagraph"/>
        <w:numPr>
          <w:ilvl w:val="1"/>
          <w:numId w:val="7"/>
        </w:numPr>
        <w:spacing w:after="240" w:line="360" w:lineRule="auto"/>
      </w:pPr>
      <w:r>
        <w:t>Replace food description with ingredient description</w:t>
      </w:r>
    </w:p>
    <w:p w14:paraId="7414163B" w14:textId="77777777" w:rsidR="00022AD5" w:rsidRDefault="00022AD5" w:rsidP="00B06694">
      <w:pPr>
        <w:rPr>
          <w:sz w:val="8"/>
        </w:rPr>
      </w:pPr>
    </w:p>
    <w:tbl>
      <w:tblPr>
        <w:tblStyle w:val="TableGrid"/>
        <w:tblpPr w:leftFromText="180" w:rightFromText="180" w:vertAnchor="text" w:horzAnchor="page" w:tblpX="2191" w:tblpY="172"/>
        <w:tblW w:w="8915" w:type="dxa"/>
        <w:tblLook w:val="04A0" w:firstRow="1" w:lastRow="0" w:firstColumn="1" w:lastColumn="0" w:noHBand="0" w:noVBand="1"/>
      </w:tblPr>
      <w:tblGrid>
        <w:gridCol w:w="5945"/>
        <w:gridCol w:w="2970"/>
      </w:tblGrid>
      <w:tr w:rsidR="00B06694" w14:paraId="12CDC518" w14:textId="77777777" w:rsidTr="00B06694">
        <w:tc>
          <w:tcPr>
            <w:tcW w:w="8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1A5DAF5" w14:textId="77777777" w:rsidR="00B06694" w:rsidRDefault="00B06694" w:rsidP="00022AD5">
            <w:pPr>
              <w:pStyle w:val="ListParagraph"/>
              <w:keepLines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Summary of mixed dishes in PEAS recalls</w:t>
            </w:r>
          </w:p>
        </w:tc>
      </w:tr>
      <w:tr w:rsidR="00B06694" w14:paraId="0F642FFB" w14:textId="77777777" w:rsidTr="00536489">
        <w:tc>
          <w:tcPr>
            <w:tcW w:w="5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EE642" w14:textId="77777777" w:rsidR="00B06694" w:rsidRDefault="00B06694" w:rsidP="00022AD5">
            <w:pPr>
              <w:pStyle w:val="ListParagraph"/>
              <w:spacing w:line="240" w:lineRule="auto"/>
              <w:ind w:left="0"/>
            </w:pPr>
            <w:r>
              <w:t>Number of total mixed dishes in INFITEMS_UNC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46931" w14:textId="77777777" w:rsidR="00B06694" w:rsidRDefault="00B06694" w:rsidP="00022AD5">
            <w:pPr>
              <w:pStyle w:val="ListParagraph"/>
              <w:spacing w:line="240" w:lineRule="auto"/>
              <w:ind w:left="0"/>
              <w:rPr>
                <w:highlight w:val="yellow"/>
              </w:rPr>
            </w:pPr>
            <w:r w:rsidRPr="00536489">
              <w:t>1</w:t>
            </w:r>
            <w:r w:rsidR="00AA5E22">
              <w:t>972</w:t>
            </w:r>
          </w:p>
        </w:tc>
      </w:tr>
      <w:tr w:rsidR="00B56F96" w14:paraId="7A2D642C" w14:textId="77777777" w:rsidTr="00D36AE1">
        <w:tc>
          <w:tcPr>
            <w:tcW w:w="5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165FC" w14:textId="77777777" w:rsidR="00B56F96" w:rsidRDefault="00B56F96" w:rsidP="00022AD5">
            <w:pPr>
              <w:pStyle w:val="ListParagraph"/>
              <w:spacing w:line="240" w:lineRule="auto"/>
              <w:ind w:left="0"/>
            </w:pPr>
            <w:r>
              <w:t>Number of different recipes for disaggregation</w:t>
            </w:r>
            <w:r w:rsidR="00960EE0">
              <w:t xml:space="preserve"> (leaving mixed dishes from our food categories as a whole)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2380F" w14:textId="77777777" w:rsidR="00B56F96" w:rsidRDefault="00804100" w:rsidP="00022AD5">
            <w:pPr>
              <w:pStyle w:val="ListParagraph"/>
              <w:spacing w:line="240" w:lineRule="auto"/>
              <w:ind w:left="0"/>
            </w:pPr>
            <w:r>
              <w:t>40</w:t>
            </w:r>
            <w:r w:rsidR="00F9049B">
              <w:t>1</w:t>
            </w:r>
          </w:p>
        </w:tc>
      </w:tr>
      <w:tr w:rsidR="00B06694" w14:paraId="50684E6E" w14:textId="77777777" w:rsidTr="00344899">
        <w:tc>
          <w:tcPr>
            <w:tcW w:w="5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EC30" w14:textId="77777777" w:rsidR="00B06694" w:rsidRDefault="00B06694" w:rsidP="00022AD5">
            <w:pPr>
              <w:pStyle w:val="ListParagraph"/>
              <w:spacing w:line="240" w:lineRule="auto"/>
              <w:ind w:left="0"/>
            </w:pPr>
            <w:r>
              <w:t xml:space="preserve">New total observations in mixed dishes </w:t>
            </w:r>
            <w:r w:rsidR="00960EE0">
              <w:t xml:space="preserve">for disaggregation </w:t>
            </w:r>
            <w:r>
              <w:t xml:space="preserve">subset data </w:t>
            </w:r>
            <w:r w:rsidR="00487595">
              <w:t xml:space="preserve">(PEAS ASA24 data) </w:t>
            </w:r>
            <w:r>
              <w:t xml:space="preserve">(disaggregated </w:t>
            </w:r>
            <w:r w:rsidR="008258CE">
              <w:t>&amp; reag</w:t>
            </w:r>
            <w:r w:rsidR="001B063B">
              <w:t>gre</w:t>
            </w:r>
            <w:r w:rsidR="008258CE">
              <w:t xml:space="preserve">gated </w:t>
            </w:r>
            <w:r>
              <w:t xml:space="preserve">mixed dishes)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39BF2F" w14:textId="77777777" w:rsidR="00B06694" w:rsidRDefault="00344899" w:rsidP="00022AD5">
            <w:pPr>
              <w:pStyle w:val="ListParagraph"/>
              <w:spacing w:line="240" w:lineRule="auto"/>
              <w:ind w:left="0"/>
              <w:rPr>
                <w:highlight w:val="yellow"/>
              </w:rPr>
            </w:pPr>
            <w:r>
              <w:t>513</w:t>
            </w:r>
            <w:r w:rsidR="00C43450">
              <w:t>6</w:t>
            </w:r>
          </w:p>
        </w:tc>
      </w:tr>
      <w:tr w:rsidR="00A63DAA" w14:paraId="3D32B4D0" w14:textId="77777777" w:rsidTr="004B2490">
        <w:tc>
          <w:tcPr>
            <w:tcW w:w="5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C26E" w14:textId="77777777" w:rsidR="00A63DAA" w:rsidRDefault="00A63DAA" w:rsidP="00022AD5">
            <w:pPr>
              <w:pStyle w:val="ListParagraph"/>
              <w:spacing w:line="240" w:lineRule="auto"/>
              <w:ind w:left="0"/>
            </w:pPr>
            <w:r>
              <w:t xml:space="preserve">Number of </w:t>
            </w:r>
            <w:r w:rsidR="00960EE0">
              <w:t>disaggregated &amp; reaggregated foods (repeating by dish)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0C217" w14:textId="77777777" w:rsidR="00A63DAA" w:rsidRPr="001B063B" w:rsidRDefault="00A63DAA" w:rsidP="00022AD5">
            <w:pPr>
              <w:pStyle w:val="ListParagraph"/>
              <w:spacing w:line="240" w:lineRule="auto"/>
              <w:ind w:left="0"/>
            </w:pPr>
            <w:r>
              <w:t>1</w:t>
            </w:r>
            <w:r w:rsidR="004B2490">
              <w:t>19</w:t>
            </w:r>
            <w:r w:rsidR="00C43450">
              <w:t>9</w:t>
            </w:r>
          </w:p>
        </w:tc>
      </w:tr>
      <w:tr w:rsidR="00B06694" w14:paraId="690F7B88" w14:textId="77777777" w:rsidTr="00344899">
        <w:tc>
          <w:tcPr>
            <w:tcW w:w="5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F5BD7" w14:textId="77777777" w:rsidR="00B06694" w:rsidRDefault="00B06694" w:rsidP="00022AD5">
            <w:pPr>
              <w:pStyle w:val="ListParagraph"/>
              <w:spacing w:line="240" w:lineRule="auto"/>
              <w:ind w:left="0"/>
            </w:pPr>
            <w:r>
              <w:t xml:space="preserve">Number of different ingredients (not repeating)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31D7F" w14:textId="77777777" w:rsidR="00B06694" w:rsidRDefault="00344899" w:rsidP="00022AD5">
            <w:pPr>
              <w:pStyle w:val="ListParagraph"/>
              <w:spacing w:line="240" w:lineRule="auto"/>
              <w:ind w:left="0"/>
              <w:rPr>
                <w:highlight w:val="yellow"/>
              </w:rPr>
            </w:pPr>
            <w:r>
              <w:t>3</w:t>
            </w:r>
            <w:r w:rsidR="00C43450">
              <w:t>79</w:t>
            </w:r>
          </w:p>
        </w:tc>
      </w:tr>
    </w:tbl>
    <w:p w14:paraId="12030DEA" w14:textId="77777777" w:rsidR="00B06694" w:rsidRDefault="00B06694" w:rsidP="00B06694">
      <w:pPr>
        <w:pStyle w:val="ListParagraph"/>
        <w:ind w:left="1440"/>
      </w:pPr>
    </w:p>
    <w:p w14:paraId="1A398701" w14:textId="77777777" w:rsidR="00B06694" w:rsidRDefault="00B06694" w:rsidP="00F04088">
      <w:pPr>
        <w:pStyle w:val="ListParagraph"/>
        <w:numPr>
          <w:ilvl w:val="1"/>
          <w:numId w:val="7"/>
        </w:numPr>
        <w:spacing w:after="0"/>
      </w:pPr>
      <w:r>
        <w:t>Merge main dataset with mixed dish dataset</w:t>
      </w:r>
    </w:p>
    <w:p w14:paraId="2BFCDF4C" w14:textId="77777777" w:rsidR="00065F1A" w:rsidRPr="00D531B7" w:rsidRDefault="00065F1A" w:rsidP="00065F1A">
      <w:pPr>
        <w:pStyle w:val="ListParagraph"/>
        <w:autoSpaceDE w:val="0"/>
        <w:autoSpaceDN w:val="0"/>
        <w:adjustRightInd w:val="0"/>
        <w:spacing w:before="480" w:after="0" w:line="240" w:lineRule="auto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 w:rsidRPr="00D531B7">
        <w:rPr>
          <w:highlight w:val="lightGray"/>
        </w:rPr>
        <w:t xml:space="preserve">Steps </w:t>
      </w:r>
      <w:r>
        <w:rPr>
          <w:highlight w:val="lightGray"/>
        </w:rPr>
        <w:t>9-11</w:t>
      </w:r>
      <w:r w:rsidRPr="00D531B7">
        <w:rPr>
          <w:highlight w:val="lightGray"/>
        </w:rPr>
        <w:t xml:space="preserve">:  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SAS programs: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ab/>
        <w:t>foodgroup_coding_</w:t>
      </w: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2_1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.sas</w:t>
      </w:r>
    </w:p>
    <w:p w14:paraId="1F0F275A" w14:textId="77777777" w:rsidR="00065F1A" w:rsidRDefault="00065F1A" w:rsidP="00065F1A">
      <w:pPr>
        <w:pStyle w:val="ListParagraph"/>
        <w:spacing w:after="0"/>
        <w:jc w:val="right"/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(directory: 'N:\DIPHRHBB\Staff Subdirectories\</w:t>
      </w:r>
    </w:p>
    <w:p w14:paraId="236558C7" w14:textId="77777777" w:rsidR="00065F1A" w:rsidRDefault="00065F1A" w:rsidP="00065F1A">
      <w:pPr>
        <w:pStyle w:val="ListParagraph"/>
        <w:spacing w:after="0"/>
        <w:jc w:val="right"/>
      </w:pPr>
      <w:r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Carolina Schwedhelm\SAS programs'</w:t>
      </w:r>
      <w:r w:rsidRPr="00D531B7">
        <w:rPr>
          <w:rFonts w:ascii="Courier New" w:hAnsi="Courier New" w:cs="Courier New"/>
          <w:color w:val="008000"/>
          <w:sz w:val="20"/>
          <w:szCs w:val="20"/>
          <w:highlight w:val="lightGray"/>
          <w:shd w:val="clear" w:color="auto" w:fill="FFFFFF"/>
        </w:rPr>
        <w:t>)</w:t>
      </w:r>
    </w:p>
    <w:p w14:paraId="020B7CCC" w14:textId="77777777" w:rsidR="00B06694" w:rsidRDefault="00B06694" w:rsidP="00B06694">
      <w:pPr>
        <w:spacing w:after="0"/>
      </w:pPr>
    </w:p>
    <w:p w14:paraId="0DBF61EC" w14:textId="77777777" w:rsidR="00022AD5" w:rsidRDefault="00022AD5" w:rsidP="00B06694">
      <w:pPr>
        <w:spacing w:after="0"/>
      </w:pPr>
    </w:p>
    <w:p w14:paraId="021C5CFA" w14:textId="77777777" w:rsidR="00B06694" w:rsidRDefault="00B06694" w:rsidP="00F04088">
      <w:pPr>
        <w:pStyle w:val="ListParagraph"/>
        <w:keepLines/>
        <w:numPr>
          <w:ilvl w:val="1"/>
          <w:numId w:val="7"/>
        </w:numPr>
      </w:pPr>
      <w:r>
        <w:t>Code remaining food codes (from main dataset) based on a more detailed version of HEI food groups, using FNDDS for codes:</w:t>
      </w:r>
    </w:p>
    <w:p w14:paraId="15279CD1" w14:textId="77777777" w:rsidR="00022AD5" w:rsidRDefault="00022AD5" w:rsidP="00022AD5">
      <w:pPr>
        <w:pStyle w:val="ListParagraph"/>
      </w:pPr>
    </w:p>
    <w:p w14:paraId="2BB7C809" w14:textId="77777777" w:rsidR="00022AD5" w:rsidRDefault="00022AD5" w:rsidP="00022AD5">
      <w:pPr>
        <w:pStyle w:val="ListParagraph"/>
        <w:keepLines/>
        <w:ind w:left="1440"/>
      </w:pPr>
    </w:p>
    <w:tbl>
      <w:tblPr>
        <w:tblStyle w:val="TableGrid"/>
        <w:tblW w:w="9900" w:type="dxa"/>
        <w:jc w:val="center"/>
        <w:tblLayout w:type="fixed"/>
        <w:tblLook w:val="04A0" w:firstRow="1" w:lastRow="0" w:firstColumn="1" w:lastColumn="0" w:noHBand="0" w:noVBand="1"/>
      </w:tblPr>
      <w:tblGrid>
        <w:gridCol w:w="900"/>
        <w:gridCol w:w="2970"/>
        <w:gridCol w:w="1170"/>
        <w:gridCol w:w="3420"/>
        <w:gridCol w:w="1440"/>
      </w:tblGrid>
      <w:tr w:rsidR="00A40F87" w:rsidRPr="00A40F87" w14:paraId="7486F63A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481BE0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b/>
                <w:sz w:val="20"/>
              </w:rPr>
            </w:pPr>
            <w:bookmarkStart w:id="0" w:name="_Hlk17356048"/>
            <w:r w:rsidRPr="00A40F87">
              <w:rPr>
                <w:b/>
                <w:sz w:val="20"/>
              </w:rPr>
              <w:t>Food group number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0644506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b/>
                <w:sz w:val="20"/>
              </w:rPr>
            </w:pPr>
            <w:r w:rsidRPr="00A40F87">
              <w:rPr>
                <w:b/>
                <w:sz w:val="20"/>
              </w:rPr>
              <w:t>Food group 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1B8C447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b/>
                <w:sz w:val="20"/>
              </w:rPr>
            </w:pPr>
            <w:r w:rsidRPr="00A40F87">
              <w:rPr>
                <w:b/>
                <w:sz w:val="20"/>
              </w:rPr>
              <w:t>Grouping based on: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84ED47A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b/>
                <w:sz w:val="20"/>
              </w:rPr>
            </w:pPr>
            <w:r w:rsidRPr="00A40F87">
              <w:rPr>
                <w:b/>
                <w:sz w:val="20"/>
              </w:rPr>
              <w:t>FNDDS codes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33A096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Number of observations per category (foods*meal*day*</w:t>
            </w:r>
            <w:proofErr w:type="spellStart"/>
            <w:r>
              <w:rPr>
                <w:b/>
                <w:sz w:val="20"/>
              </w:rPr>
              <w:t>patid</w:t>
            </w:r>
            <w:proofErr w:type="spellEnd"/>
            <w:r>
              <w:rPr>
                <w:b/>
                <w:sz w:val="20"/>
              </w:rPr>
              <w:t>)</w:t>
            </w:r>
          </w:p>
        </w:tc>
      </w:tr>
      <w:tr w:rsidR="00A40F87" w:rsidRPr="00A40F87" w14:paraId="3765BADF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0F20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bookmarkStart w:id="1" w:name="_Hlk20384232"/>
            <w:r w:rsidRPr="00A40F87">
              <w:rPr>
                <w:sz w:val="20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B49D" w14:textId="282C3E08" w:rsidR="00A40F87" w:rsidRPr="00A40F87" w:rsidRDefault="00A40F87">
            <w:pPr>
              <w:keepLines/>
              <w:spacing w:line="240" w:lineRule="auto"/>
              <w:rPr>
                <w:sz w:val="20"/>
              </w:rPr>
            </w:pPr>
            <w:r w:rsidRPr="00A40F87">
              <w:rPr>
                <w:sz w:val="20"/>
              </w:rPr>
              <w:t xml:space="preserve">Milk and milk </w:t>
            </w:r>
            <w:proofErr w:type="gramStart"/>
            <w:r w:rsidRPr="00A40F87">
              <w:rPr>
                <w:sz w:val="20"/>
              </w:rPr>
              <w:t>drinks</w:t>
            </w:r>
            <w:r w:rsidR="00546F6D">
              <w:rPr>
                <w:sz w:val="20"/>
              </w:rPr>
              <w:t xml:space="preserve">  (</w:t>
            </w:r>
            <w:proofErr w:type="gramEnd"/>
            <w:r w:rsidR="00546F6D">
              <w:rPr>
                <w:sz w:val="20"/>
              </w:rPr>
              <w:t>including sweet dairy cream and cream substitutes)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7C76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 + 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C0B49" w14:textId="77777777" w:rsid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11000000 to &lt; 12000000</w:t>
            </w:r>
          </w:p>
          <w:p w14:paraId="65189757" w14:textId="77777777" w:rsidR="00F36C7B" w:rsidRDefault="00F36C7B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AND</w:t>
            </w:r>
          </w:p>
          <w:p w14:paraId="7B72D332" w14:textId="6533FABD" w:rsidR="00F36C7B" w:rsidRPr="00A40F87" w:rsidRDefault="00F36C7B" w:rsidP="00F36C7B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12000000 to &lt; 1</w:t>
            </w:r>
            <w:r>
              <w:rPr>
                <w:sz w:val="20"/>
              </w:rPr>
              <w:t>23</w:t>
            </w:r>
            <w:r w:rsidRPr="00A40F87">
              <w:rPr>
                <w:sz w:val="20"/>
              </w:rPr>
              <w:t>00000</w:t>
            </w:r>
          </w:p>
          <w:p w14:paraId="4BFA52A6" w14:textId="129123D7" w:rsidR="00F36C7B" w:rsidRPr="00A40F87" w:rsidRDefault="00F36C7B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9108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261F9E37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EC41E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9B3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Milk desserts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CC760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96B2B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13000000 to &lt; 13300000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1A6D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0AC8858C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57CE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6348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Cheeses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96A12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FE45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14000000 to &lt; 15000000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6CB7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5C60B45C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EFE6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B328E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Poultry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F4FED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9DE82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24000000 to &lt; 25000000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0FE6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1F8A50D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4040B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BCC9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Fish and shellfish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3EE2F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53F3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26000000 to &lt; 27000000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048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48C7FF13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E725" w14:textId="77777777" w:rsidR="00A40F87" w:rsidRPr="00A40F87" w:rsidRDefault="00A40F87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0675C" w14:textId="77777777" w:rsidR="00A40F87" w:rsidRPr="00A40F87" w:rsidRDefault="00A40F87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Meat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0411" w14:textId="77777777" w:rsidR="00A40F87" w:rsidRPr="00A40F87" w:rsidRDefault="00A40F87" w:rsidP="006F1D8C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948A" w14:textId="3D6C9323" w:rsidR="002B66E8" w:rsidRDefault="00A40F87" w:rsidP="006F1D8C">
            <w:pPr>
              <w:pStyle w:val="ListParagraph"/>
              <w:keepLines/>
              <w:spacing w:line="240" w:lineRule="auto"/>
              <w:ind w:left="0"/>
              <w:rPr>
                <w:ins w:id="2" w:author="Schwedhelm, Carolina (NIH/NICHD) [F]" w:date="2019-10-09T16:28:00Z"/>
                <w:sz w:val="20"/>
              </w:rPr>
            </w:pPr>
            <w:r w:rsidRPr="00A40F87">
              <w:rPr>
                <w:sz w:val="20"/>
              </w:rPr>
              <w:t xml:space="preserve">20000000 to &lt; </w:t>
            </w:r>
            <w:ins w:id="3" w:author="Schwedhelm, Carolina (NIH/NICHD) [F]" w:date="2019-10-09T16:27:00Z">
              <w:r w:rsidR="002B66E8">
                <w:rPr>
                  <w:sz w:val="20"/>
                </w:rPr>
                <w:t>22300000</w:t>
              </w:r>
            </w:ins>
          </w:p>
          <w:p w14:paraId="09557465" w14:textId="2F1EFB2A" w:rsidR="002B66E8" w:rsidRDefault="002B66E8" w:rsidP="006F1D8C">
            <w:pPr>
              <w:pStyle w:val="ListParagraph"/>
              <w:keepLines/>
              <w:spacing w:line="240" w:lineRule="auto"/>
              <w:ind w:left="0"/>
              <w:rPr>
                <w:ins w:id="4" w:author="Schwedhelm, Carolina (NIH/NICHD) [F]" w:date="2019-10-09T16:27:00Z"/>
                <w:sz w:val="20"/>
              </w:rPr>
            </w:pPr>
            <w:ins w:id="5" w:author="Schwedhelm, Carolina (NIH/NICHD) [F]" w:date="2019-10-09T16:28:00Z">
              <w:r>
                <w:rPr>
                  <w:sz w:val="20"/>
                </w:rPr>
                <w:t>AND</w:t>
              </w:r>
            </w:ins>
          </w:p>
          <w:p w14:paraId="6021F367" w14:textId="77777777" w:rsidR="002B66E8" w:rsidRDefault="002B66E8" w:rsidP="006F1D8C">
            <w:pPr>
              <w:pStyle w:val="ListParagraph"/>
              <w:keepLines/>
              <w:spacing w:line="240" w:lineRule="auto"/>
              <w:ind w:left="0"/>
              <w:rPr>
                <w:ins w:id="6" w:author="Schwedhelm, Carolina (NIH/NICHD) [F]" w:date="2019-10-09T16:27:00Z"/>
                <w:sz w:val="20"/>
              </w:rPr>
            </w:pPr>
            <w:ins w:id="7" w:author="Schwedhelm, Carolina (NIH/NICHD) [F]" w:date="2019-10-09T16:27:00Z">
              <w:r>
                <w:rPr>
                  <w:sz w:val="20"/>
                </w:rPr>
                <w:t>22400000 to &lt; 22500000</w:t>
              </w:r>
            </w:ins>
          </w:p>
          <w:p w14:paraId="4CBC0CDA" w14:textId="77777777" w:rsidR="002B66E8" w:rsidRDefault="002B66E8" w:rsidP="006F1D8C">
            <w:pPr>
              <w:pStyle w:val="ListParagraph"/>
              <w:keepLines/>
              <w:spacing w:line="240" w:lineRule="auto"/>
              <w:ind w:left="0"/>
              <w:rPr>
                <w:ins w:id="8" w:author="Schwedhelm, Carolina (NIH/NICHD) [F]" w:date="2019-10-09T16:28:00Z"/>
                <w:sz w:val="20"/>
              </w:rPr>
            </w:pPr>
            <w:ins w:id="9" w:author="Schwedhelm, Carolina (NIH/NICHD) [F]" w:date="2019-10-09T16:28:00Z">
              <w:r>
                <w:rPr>
                  <w:sz w:val="20"/>
                </w:rPr>
                <w:lastRenderedPageBreak/>
                <w:t>AND</w:t>
              </w:r>
            </w:ins>
          </w:p>
          <w:p w14:paraId="015B039B" w14:textId="5530D083" w:rsidR="00A40F87" w:rsidRPr="00A40F87" w:rsidRDefault="002B66E8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ins w:id="10" w:author="Schwedhelm, Carolina (NIH/NICHD) [F]" w:date="2019-10-09T16:27:00Z">
              <w:r>
                <w:rPr>
                  <w:sz w:val="20"/>
                </w:rPr>
                <w:t xml:space="preserve">22700000 to &lt; </w:t>
              </w:r>
            </w:ins>
            <w:r w:rsidR="00A40F87" w:rsidRPr="00A40F87">
              <w:rPr>
                <w:sz w:val="20"/>
              </w:rPr>
              <w:t>24000000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F580" w14:textId="77777777" w:rsidR="00A40F87" w:rsidRPr="00A40F87" w:rsidRDefault="00A40F87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2B66E8" w:rsidRPr="00A40F87" w14:paraId="0BAC567C" w14:textId="77777777" w:rsidTr="00CC160A">
        <w:trPr>
          <w:jc w:val="center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915D7F" w14:textId="77777777" w:rsidR="002B66E8" w:rsidRPr="00A40F87" w:rsidRDefault="002B66E8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</w:t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BCAE59" w14:textId="3D40A776" w:rsidR="002B66E8" w:rsidRPr="00A40F87" w:rsidRDefault="002B66E8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 xml:space="preserve">Cured </w:t>
            </w:r>
            <w:r>
              <w:rPr>
                <w:sz w:val="20"/>
              </w:rPr>
              <w:t>and organ meat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64AD" w14:textId="77777777" w:rsidR="002B66E8" w:rsidRPr="00A40F87" w:rsidRDefault="002B66E8" w:rsidP="006F1D8C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FA3E" w14:textId="77777777" w:rsidR="002B66E8" w:rsidRPr="00A40F87" w:rsidRDefault="002B66E8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25200000 to &lt; 26000000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FB9C" w14:textId="77777777" w:rsidR="002B66E8" w:rsidRPr="00A40F87" w:rsidRDefault="002B66E8" w:rsidP="006F1D8C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2B66E8" w:rsidRPr="00A40F87" w14:paraId="7F286F01" w14:textId="77777777" w:rsidTr="00E530E4">
        <w:trPr>
          <w:jc w:val="center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D7E791C" w14:textId="75C8EAAA" w:rsidR="002B66E8" w:rsidRPr="00A40F87" w:rsidRDefault="002B66E8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97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7F90B81" w14:textId="330C3137" w:rsidR="002B66E8" w:rsidRPr="00A40F87" w:rsidRDefault="002B66E8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B0FBC" w14:textId="77777777" w:rsidR="002B66E8" w:rsidRPr="00A40F87" w:rsidRDefault="002B66E8" w:rsidP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757CB" w14:textId="77777777" w:rsidR="002B66E8" w:rsidRPr="00A40F87" w:rsidRDefault="002B66E8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25100000 to &lt; 25200000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DEEF" w14:textId="77777777" w:rsidR="002B66E8" w:rsidRPr="00A40F87" w:rsidRDefault="002B66E8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2B66E8" w:rsidRPr="00A40F87" w14:paraId="383E5537" w14:textId="77777777" w:rsidTr="00E530E4">
        <w:trPr>
          <w:jc w:val="center"/>
          <w:ins w:id="11" w:author="Schwedhelm, Carolina (NIH/NICHD) [F]" w:date="2019-10-09T16:28:00Z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BC02" w14:textId="77777777" w:rsidR="002B66E8" w:rsidRDefault="002B66E8">
            <w:pPr>
              <w:pStyle w:val="ListParagraph"/>
              <w:keepLines/>
              <w:spacing w:line="240" w:lineRule="auto"/>
              <w:ind w:left="0"/>
              <w:rPr>
                <w:ins w:id="12" w:author="Schwedhelm, Carolina (NIH/NICHD) [F]" w:date="2019-10-09T16:28:00Z"/>
                <w:sz w:val="20"/>
              </w:rPr>
            </w:pP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C5378" w14:textId="77777777" w:rsidR="002B66E8" w:rsidRPr="00A40F87" w:rsidRDefault="002B66E8">
            <w:pPr>
              <w:pStyle w:val="ListParagraph"/>
              <w:keepLines/>
              <w:spacing w:line="240" w:lineRule="auto"/>
              <w:ind w:left="0"/>
              <w:rPr>
                <w:ins w:id="13" w:author="Schwedhelm, Carolina (NIH/NICHD) [F]" w:date="2019-10-09T16:28:00Z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0C04" w14:textId="38F4FBE6" w:rsidR="002B66E8" w:rsidRPr="00A40F87" w:rsidRDefault="002B66E8">
            <w:pPr>
              <w:pStyle w:val="ListParagraph"/>
              <w:keepLines/>
              <w:spacing w:line="240" w:lineRule="auto"/>
              <w:ind w:left="0"/>
              <w:jc w:val="center"/>
              <w:rPr>
                <w:ins w:id="14" w:author="Schwedhelm, Carolina (NIH/NICHD) [F]" w:date="2019-10-09T16:28:00Z"/>
                <w:sz w:val="20"/>
              </w:rPr>
            </w:pPr>
            <w:commentRangeStart w:id="15"/>
            <w:ins w:id="16" w:author="Schwedhelm, Carolina (NIH/NICHD) [F]" w:date="2019-10-09T16:28:00Z">
              <w:r>
                <w:rPr>
                  <w:sz w:val="20"/>
                </w:rPr>
                <w:t>HEI</w:t>
              </w:r>
            </w:ins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4C66" w14:textId="77777777" w:rsidR="002B66E8" w:rsidRDefault="002B66E8">
            <w:pPr>
              <w:pStyle w:val="ListParagraph"/>
              <w:keepLines/>
              <w:spacing w:line="240" w:lineRule="auto"/>
              <w:ind w:left="0"/>
              <w:rPr>
                <w:ins w:id="17" w:author="Schwedhelm, Carolina (NIH/NICHD) [F]" w:date="2019-10-09T16:28:00Z"/>
                <w:sz w:val="20"/>
              </w:rPr>
            </w:pPr>
            <w:ins w:id="18" w:author="Schwedhelm, Carolina (NIH/NICHD) [F]" w:date="2019-10-09T16:28:00Z">
              <w:r>
                <w:rPr>
                  <w:sz w:val="20"/>
                </w:rPr>
                <w:t>22300000 to &lt; 22400000</w:t>
              </w:r>
            </w:ins>
          </w:p>
          <w:p w14:paraId="12324911" w14:textId="77777777" w:rsidR="002B66E8" w:rsidRDefault="002B66E8">
            <w:pPr>
              <w:pStyle w:val="ListParagraph"/>
              <w:keepLines/>
              <w:spacing w:line="240" w:lineRule="auto"/>
              <w:ind w:left="0"/>
              <w:rPr>
                <w:ins w:id="19" w:author="Schwedhelm, Carolina (NIH/NICHD) [F]" w:date="2019-10-09T16:28:00Z"/>
                <w:sz w:val="20"/>
              </w:rPr>
            </w:pPr>
            <w:ins w:id="20" w:author="Schwedhelm, Carolina (NIH/NICHD) [F]" w:date="2019-10-09T16:28:00Z">
              <w:r>
                <w:rPr>
                  <w:sz w:val="20"/>
                </w:rPr>
                <w:t>AND</w:t>
              </w:r>
            </w:ins>
          </w:p>
          <w:p w14:paraId="6568F08F" w14:textId="1FA41736" w:rsidR="002B66E8" w:rsidRPr="00A40F87" w:rsidRDefault="002B66E8">
            <w:pPr>
              <w:pStyle w:val="ListParagraph"/>
              <w:keepLines/>
              <w:spacing w:line="240" w:lineRule="auto"/>
              <w:ind w:left="0"/>
              <w:rPr>
                <w:ins w:id="21" w:author="Schwedhelm, Carolina (NIH/NICHD) [F]" w:date="2019-10-09T16:28:00Z"/>
                <w:sz w:val="20"/>
              </w:rPr>
            </w:pPr>
            <w:ins w:id="22" w:author="Schwedhelm, Carolina (NIH/NICHD) [F]" w:date="2019-10-09T16:28:00Z">
              <w:r>
                <w:rPr>
                  <w:sz w:val="20"/>
                </w:rPr>
                <w:t>22500000 to &lt; 22700000</w:t>
              </w:r>
            </w:ins>
            <w:commentRangeEnd w:id="15"/>
            <w:r>
              <w:rPr>
                <w:rStyle w:val="CommentReference"/>
              </w:rPr>
              <w:commentReference w:id="15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18880" w14:textId="77777777" w:rsidR="002B66E8" w:rsidRPr="00A40F87" w:rsidRDefault="002B66E8">
            <w:pPr>
              <w:pStyle w:val="ListParagraph"/>
              <w:keepLines/>
              <w:spacing w:line="240" w:lineRule="auto"/>
              <w:ind w:left="0"/>
              <w:rPr>
                <w:ins w:id="23" w:author="Schwedhelm, Carolina (NIH/NICHD) [F]" w:date="2019-10-09T16:28:00Z"/>
                <w:sz w:val="20"/>
              </w:rPr>
            </w:pPr>
          </w:p>
        </w:tc>
      </w:tr>
      <w:tr w:rsidR="00A40F87" w:rsidRPr="00A40F87" w14:paraId="7716BEB7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7870D" w14:textId="55B13DDF" w:rsidR="00A40F87" w:rsidRPr="00A40F87" w:rsidRDefault="002269A2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4EA24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Eggs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60E8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B1D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31000000 to &lt; 34000000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BA3C6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585283CC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F5FE0" w14:textId="4C3A60CD" w:rsidR="00A40F87" w:rsidRPr="00A40F87" w:rsidRDefault="002269A2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DF5B6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Legumes, nuts and seeds (including meat substitutes)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F8B9" w14:textId="77777777" w:rsidR="00A40F87" w:rsidRPr="00A40F87" w:rsidRDefault="00A40F87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D8E21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41000000 to &lt; 50000000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45F3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7E4FBEA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70126" w14:textId="0459B839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  <w:r w:rsidR="002269A2">
              <w:rPr>
                <w:sz w:val="20"/>
              </w:rPr>
              <w:t>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F90D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Breads from refined grains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65771" w14:textId="77777777" w:rsidR="00A40F87" w:rsidRPr="00A40F87" w:rsidRDefault="00A40F87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 but separated refined and whole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5D4D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51000000 to &lt; 51200000</w:t>
            </w:r>
          </w:p>
          <w:p w14:paraId="2B28FEE2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5EC6E882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52100000 to &lt; 5300000</w:t>
            </w:r>
          </w:p>
          <w:p w14:paraId="0FD2BD37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22B18F5E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Separate codes 51800000 to &lt; 52000000 into refined and whole grain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DF52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5BE13EEA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49E1" w14:textId="05C4F7B8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  <w:r w:rsidR="002269A2">
              <w:rPr>
                <w:sz w:val="20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BF89C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Whole grain breads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D312B" w14:textId="77777777" w:rsidR="00A40F87" w:rsidRPr="00A40F87" w:rsidRDefault="00A40F87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 but separated refined and whole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416D0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51200000 to &lt; 51700000</w:t>
            </w:r>
          </w:p>
          <w:p w14:paraId="139BFB63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6207C5ED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Separate codes 51800000 to &lt; 52000000 into refined and whole grain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0171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0B6BFF62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7824E" w14:textId="2E6A4099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  <w:r w:rsidR="002269A2">
              <w:rPr>
                <w:sz w:val="20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EC85F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Cakes, cookies, pies, pastries, bars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BCDA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D6F4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53100000 to &lt; 54000000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2DB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12D9510D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0F8AA" w14:textId="65C07508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  <w:r w:rsidR="002269A2">
              <w:rPr>
                <w:sz w:val="20"/>
              </w:rPr>
              <w:t>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07615" w14:textId="77777777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Pancakes, waffles, French toast, other grain products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0C26" w14:textId="77777777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1E5D9" w14:textId="77777777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55100000 to &lt; 56000000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B79B8" w14:textId="77777777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506128A9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0724F5" w14:textId="4B63203B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  <w:r w:rsidR="002269A2">
              <w:rPr>
                <w:sz w:val="20"/>
              </w:rP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19E8C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 xml:space="preserve">Savory pies and pastries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C4F01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F5E15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FB3A7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Find among food codes for Grain mixtures, frozen plate meals, soups (58000000 to &lt; 59000000):</w:t>
            </w:r>
          </w:p>
          <w:p w14:paraId="7F9BE2C8" w14:textId="77777777" w:rsidR="00A40F87" w:rsidRPr="00AF5E15" w:rsidRDefault="00A40F87" w:rsidP="00F75A91">
            <w:pPr>
              <w:pStyle w:val="ListParagraph"/>
              <w:keepLines/>
              <w:spacing w:line="240" w:lineRule="auto"/>
              <w:ind w:left="0" w:firstLine="346"/>
              <w:rPr>
                <w:sz w:val="20"/>
              </w:rPr>
            </w:pPr>
            <w:r w:rsidRPr="00AF5E15">
              <w:rPr>
                <w:sz w:val="20"/>
              </w:rPr>
              <w:t>Egg rolls</w:t>
            </w:r>
          </w:p>
          <w:p w14:paraId="1A58200C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proofErr w:type="spellStart"/>
            <w:r w:rsidRPr="00AF5E15">
              <w:rPr>
                <w:sz w:val="20"/>
              </w:rPr>
              <w:t>Spanakopitta</w:t>
            </w:r>
            <w:proofErr w:type="spellEnd"/>
            <w:r w:rsidRPr="00AF5E15">
              <w:rPr>
                <w:sz w:val="20"/>
              </w:rPr>
              <w:t>, grape leaves stuffed with rice</w:t>
            </w:r>
          </w:p>
          <w:p w14:paraId="41D23CE8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Quiche</w:t>
            </w:r>
          </w:p>
          <w:p w14:paraId="3977743C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Turnovers</w:t>
            </w:r>
          </w:p>
          <w:p w14:paraId="36B3077A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Empanadas</w:t>
            </w:r>
          </w:p>
          <w:p w14:paraId="0D329975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Puffs</w:t>
            </w:r>
          </w:p>
          <w:p w14:paraId="6935D194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Tamales</w:t>
            </w:r>
          </w:p>
          <w:p w14:paraId="50B5FDD2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Pizzas and pizza rolls</w:t>
            </w:r>
          </w:p>
          <w:p w14:paraId="70D74012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Calzone</w:t>
            </w:r>
          </w:p>
          <w:p w14:paraId="0CC1EA21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Won tons</w:t>
            </w:r>
          </w:p>
          <w:p w14:paraId="063FA392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Dumplings</w:t>
            </w:r>
          </w:p>
          <w:p w14:paraId="5272D8A0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Dim sum</w:t>
            </w:r>
          </w:p>
          <w:p w14:paraId="1AED61FF" w14:textId="77777777" w:rsidR="00A40F87" w:rsidRPr="00AF5E15" w:rsidRDefault="00A40F87" w:rsidP="00F75A91">
            <w:pPr>
              <w:keepLines/>
              <w:spacing w:line="240" w:lineRule="auto"/>
              <w:ind w:firstLine="346"/>
              <w:rPr>
                <w:sz w:val="20"/>
              </w:rPr>
            </w:pPr>
            <w:r w:rsidRPr="00AF5E15">
              <w:rPr>
                <w:sz w:val="20"/>
              </w:rPr>
              <w:t>Pot pies)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2E62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</w:rPr>
            </w:pPr>
          </w:p>
        </w:tc>
      </w:tr>
      <w:tr w:rsidR="00000496" w:rsidRPr="00A40F87" w14:paraId="57B31FF3" w14:textId="77777777" w:rsidTr="000635CB">
        <w:trPr>
          <w:jc w:val="center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61CB0A" w14:textId="68B007BD" w:rsidR="00000496" w:rsidRPr="00A40F87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  <w:r w:rsidR="002269A2">
              <w:rPr>
                <w:sz w:val="20"/>
              </w:rPr>
              <w:t>5</w:t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B70AD5" w14:textId="77777777" w:rsidR="00000496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Sandwiches</w:t>
            </w:r>
          </w:p>
          <w:p w14:paraId="0D27832B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(</w:t>
            </w:r>
            <w:r w:rsidRPr="00AF5E15">
              <w:rPr>
                <w:sz w:val="20"/>
              </w:rPr>
              <w:t>Meat sandwiches</w:t>
            </w:r>
            <w:r>
              <w:rPr>
                <w:sz w:val="20"/>
              </w:rPr>
              <w:t xml:space="preserve"> &amp; Non-meat sandwiches together because there was only 1 non-meat sandwich (veggie wrap)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D0C7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3910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27500000 to &lt; 27600000</w:t>
            </w:r>
          </w:p>
          <w:p w14:paraId="61EEDB53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Including burgers and wrap sandwiches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E80E" w14:textId="77777777" w:rsidR="00000496" w:rsidRPr="00A40F87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</w:rPr>
            </w:pPr>
          </w:p>
        </w:tc>
      </w:tr>
      <w:tr w:rsidR="00000496" w:rsidRPr="00A40F87" w14:paraId="1548C477" w14:textId="77777777" w:rsidTr="000635CB">
        <w:trPr>
          <w:jc w:val="center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9655" w14:textId="77777777" w:rsidR="00000496" w:rsidRPr="00A40F87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E152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C13C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E85A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32200000 to &lt; 32300000</w:t>
            </w:r>
          </w:p>
          <w:p w14:paraId="17D77819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AND</w:t>
            </w:r>
          </w:p>
          <w:p w14:paraId="402721C9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41900000 to &lt; 42000000</w:t>
            </w:r>
          </w:p>
          <w:p w14:paraId="3847F988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AND</w:t>
            </w:r>
          </w:p>
          <w:p w14:paraId="3C3CA442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42300000 to &lt; 42400000</w:t>
            </w:r>
          </w:p>
          <w:p w14:paraId="7D76473F" w14:textId="77777777" w:rsidR="00000496" w:rsidRPr="00AF5E15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Including egg, meat substitute, nut butter sandwiches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42D5" w14:textId="77777777" w:rsidR="00000496" w:rsidRPr="00A40F87" w:rsidRDefault="00000496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</w:rPr>
            </w:pPr>
          </w:p>
        </w:tc>
      </w:tr>
      <w:tr w:rsidR="00A40F87" w:rsidRPr="00A40F87" w14:paraId="26336DB2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CFF7" w14:textId="79C34FB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  <w:r w:rsidR="002269A2">
              <w:rPr>
                <w:sz w:val="20"/>
              </w:rPr>
              <w:t>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FC31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Protein-based patties and loaves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2A5E3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D73F" w14:textId="77777777" w:rsidR="00A40F87" w:rsidRPr="00AF5E15" w:rsidRDefault="00A40F87" w:rsidP="00F75A91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Find among food codes for Meat, poultry, fish with nonmeat items (27200000 to &lt; 27400000):</w:t>
            </w:r>
          </w:p>
          <w:p w14:paraId="7A28674C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Including meat loaf, meatballs, croquettes, crab cake, salmon cake/patty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BF86" w14:textId="77777777" w:rsidR="00A40F87" w:rsidRPr="00A40F87" w:rsidRDefault="00A40F87" w:rsidP="00F75A91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</w:rPr>
            </w:pPr>
          </w:p>
        </w:tc>
      </w:tr>
      <w:tr w:rsidR="00A40F87" w:rsidRPr="00A40F87" w14:paraId="1BE8A3B6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FC70" w14:textId="34EF154E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</w:t>
            </w:r>
            <w:r w:rsidR="002269A2">
              <w:rPr>
                <w:sz w:val="20"/>
              </w:rPr>
              <w:t>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82610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Pasta-based mixed dishes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F154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F023A" w14:textId="77777777" w:rsidR="00A40F87" w:rsidRPr="00AF5E15" w:rsidRDefault="00A40F87" w:rsidP="00F75A91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Find among food codes 58000000 to &lt; 59000000</w:t>
            </w:r>
          </w:p>
          <w:p w14:paraId="74F53552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lastRenderedPageBreak/>
              <w:t xml:space="preserve">Including lasagna, cannelloni, ravioli, tortellini, mac and cheese, manicotti, stuffed shells… (+ rice casserole w/cheese, </w:t>
            </w:r>
            <w:proofErr w:type="gramStart"/>
            <w:r w:rsidRPr="00AF5E15">
              <w:rPr>
                <w:sz w:val="20"/>
              </w:rPr>
              <w:t>similar to</w:t>
            </w:r>
            <w:proofErr w:type="gramEnd"/>
            <w:r w:rsidRPr="00AF5E15">
              <w:rPr>
                <w:sz w:val="20"/>
              </w:rPr>
              <w:t xml:space="preserve"> mac and cheese…)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B8B36" w14:textId="77777777" w:rsidR="00A40F87" w:rsidRPr="00A40F87" w:rsidRDefault="00A40F87" w:rsidP="00F75A91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</w:rPr>
            </w:pPr>
          </w:p>
        </w:tc>
      </w:tr>
      <w:tr w:rsidR="00A40F87" w:rsidRPr="00E42B86" w14:paraId="5F2C4990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31CB" w14:textId="548710F5" w:rsidR="00A40F87" w:rsidRPr="00A40F87" w:rsidRDefault="00546F6D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2269A2">
              <w:rPr>
                <w:sz w:val="20"/>
              </w:rPr>
              <w:t>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06D3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Tortilla-based mixed dishes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8A77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2F1D0" w14:textId="77777777" w:rsidR="00A40F87" w:rsidRPr="00AF5E15" w:rsidRDefault="00A40F87" w:rsidP="00F75A91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Find among food codes 58000000 to &lt; 59000000</w:t>
            </w:r>
          </w:p>
          <w:p w14:paraId="028398B3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  <w:lang w:val="es-MX"/>
              </w:rPr>
            </w:pPr>
            <w:proofErr w:type="spellStart"/>
            <w:r w:rsidRPr="00AF5E15">
              <w:rPr>
                <w:sz w:val="20"/>
                <w:lang w:val="es-MX"/>
              </w:rPr>
              <w:t>Including</w:t>
            </w:r>
            <w:proofErr w:type="spellEnd"/>
            <w:r w:rsidRPr="00AF5E15">
              <w:rPr>
                <w:sz w:val="20"/>
                <w:lang w:val="es-MX"/>
              </w:rPr>
              <w:t xml:space="preserve"> burritos, chimichanga, tacos &amp; taquitos, quesadillas, huevos rancheros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5C03B" w14:textId="77777777" w:rsidR="00A40F87" w:rsidRPr="00A40F87" w:rsidRDefault="00A40F87" w:rsidP="00F75A91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  <w:lang w:val="es-MX"/>
              </w:rPr>
            </w:pPr>
          </w:p>
        </w:tc>
      </w:tr>
      <w:tr w:rsidR="00A40F87" w:rsidRPr="00A40F87" w14:paraId="2486AC43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EF7A6" w14:textId="678E0E11" w:rsidR="00A40F87" w:rsidRPr="00A40F87" w:rsidRDefault="002269A2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6914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Mayonnaise-based salads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12EE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3F9A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Egg salad and deviled eggs, chicken salad, tuna salad, shrimp salad, pasta salad with mayonnaise-type salad dressing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DC9F" w14:textId="77777777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</w:rPr>
            </w:pPr>
          </w:p>
        </w:tc>
      </w:tr>
      <w:tr w:rsidR="00A40F87" w:rsidRPr="00A40F87" w14:paraId="55F60ED2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3A6A" w14:textId="5C407940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  <w:r w:rsidR="002269A2">
              <w:rPr>
                <w:sz w:val="20"/>
              </w:rPr>
              <w:t>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CD790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Pastas, cooked cereals, rice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68E19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F5E15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264D" w14:textId="77777777" w:rsidR="00A40F87" w:rsidRPr="00AF5E15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56100000 to &lt; 57000000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5447" w14:textId="77777777" w:rsidR="00A40F87" w:rsidRPr="00A40F87" w:rsidRDefault="00A40F87" w:rsidP="00A40F87">
            <w:pPr>
              <w:pStyle w:val="ListParagraph"/>
              <w:keepLines/>
              <w:spacing w:line="240" w:lineRule="auto"/>
              <w:ind w:left="0"/>
              <w:rPr>
                <w:sz w:val="20"/>
                <w:highlight w:val="yellow"/>
              </w:rPr>
            </w:pPr>
          </w:p>
        </w:tc>
      </w:tr>
      <w:tr w:rsidR="00A40F87" w:rsidRPr="00A40F87" w14:paraId="4A012F28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5ED6" w14:textId="16F12685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  <w:r w:rsidR="002269A2">
              <w:rPr>
                <w:sz w:val="20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A1BB3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Crackers and salty snacks from grain products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6157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F5E15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4331B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54000000 to &lt; 55000000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946E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68C89EA9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AF051" w14:textId="36C61419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  <w:r w:rsidR="002269A2">
              <w:rPr>
                <w:sz w:val="20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224A6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Breakfast cereals, higher sugar (&gt;21.2g/100g) – as defined by WWEIA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4CA3F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F5E15">
              <w:rPr>
                <w:sz w:val="20"/>
              </w:rPr>
              <w:t>WWEIA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B9D6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57000000 to &lt; 58000000</w:t>
            </w:r>
          </w:p>
          <w:p w14:paraId="7C39369B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Separate high sugar and low sugar based on sugar content specified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0DFDB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3989C713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BABE2" w14:textId="0DFA9EF9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  <w:r w:rsidR="002269A2">
              <w:rPr>
                <w:sz w:val="20"/>
              </w:rPr>
              <w:t>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DEBEB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Breakfast cereals, lower sugar (=&lt;21.2g/100g) – as defined by WWEIA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08915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F5E15">
              <w:rPr>
                <w:sz w:val="20"/>
              </w:rPr>
              <w:t>WWEIA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7EE5B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57000000 to &lt; 58000000</w:t>
            </w:r>
          </w:p>
          <w:p w14:paraId="38EFD91F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Separate high sugar and low sugar based on sugar content specified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95FB6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3F33461D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6E456" w14:textId="4E44C473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  <w:r w:rsidR="002269A2">
              <w:rPr>
                <w:sz w:val="20"/>
              </w:rP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2BF8A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Fruit juices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D431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F5E15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B4B72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61000000 to &lt; 62000000</w:t>
            </w:r>
          </w:p>
          <w:p w14:paraId="6BCA20C3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AND</w:t>
            </w:r>
          </w:p>
          <w:p w14:paraId="4457DC90" w14:textId="77777777" w:rsidR="00A40F87" w:rsidRPr="00AF5E15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F5E15">
              <w:rPr>
                <w:sz w:val="20"/>
              </w:rPr>
              <w:t>64000000 to &lt; 68000000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566B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2389C92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59E47" w14:textId="602CEC3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  <w:r w:rsidR="002269A2">
              <w:rPr>
                <w:sz w:val="20"/>
              </w:rPr>
              <w:t>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5D82B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Whole fruits (incl. dried fruit)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2C350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B97C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 xml:space="preserve">62100000 to &lt; 64000000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4EBE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22BB040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B8D2C" w14:textId="59195EE9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  <w:r w:rsidR="002269A2">
              <w:rPr>
                <w:sz w:val="20"/>
              </w:rPr>
              <w:t>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757B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White potatoes and starchy vegetables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E8E68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9FCE4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71000000 to &lt; 71200000</w:t>
            </w:r>
          </w:p>
          <w:p w14:paraId="41D77E8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031E2118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71300000 to &lt; 71400000</w:t>
            </w:r>
          </w:p>
          <w:p w14:paraId="35E8489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2B35D5E0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71500000 to &lt; 72000000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B702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0C1D809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7001" w14:textId="6646AD2C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</w:t>
            </w:r>
            <w:r w:rsidR="002269A2">
              <w:rPr>
                <w:sz w:val="20"/>
              </w:rPr>
              <w:t>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8770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White potatoes, fried, chips and sticks (including hash browns)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D2EB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64554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71200000 to &lt; 71300000</w:t>
            </w:r>
          </w:p>
          <w:p w14:paraId="30DE9E0E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67624032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71400000 to &lt; 71500000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B87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30D31EEE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9BD51" w14:textId="62D76B36" w:rsidR="00A40F87" w:rsidRPr="00A40F87" w:rsidRDefault="00546F6D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2</w:t>
            </w:r>
            <w:r w:rsidR="002269A2">
              <w:rPr>
                <w:sz w:val="20"/>
              </w:rPr>
              <w:t>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0A39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Dark green vegetables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FD50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683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72100000 to &lt; 73000000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653A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D88E0B8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6954" w14:textId="7ECF6E11" w:rsidR="00A40F87" w:rsidRPr="00A40F87" w:rsidRDefault="002269A2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7F5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Red and orange vegetables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7BC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6478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73100000 to &lt; 74500000</w:t>
            </w:r>
          </w:p>
          <w:p w14:paraId="0B9B22C5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 xml:space="preserve">AND </w:t>
            </w:r>
          </w:p>
          <w:p w14:paraId="5991848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74600000 to &lt; 7500000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37C2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4A763AA1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1EB7B" w14:textId="043DE4C4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  <w:r w:rsidR="002269A2">
              <w:rPr>
                <w:sz w:val="20"/>
              </w:rPr>
              <w:t>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3923E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Other vegetables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E3615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D8A22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75100000 to &lt; 7600000</w:t>
            </w:r>
          </w:p>
          <w:p w14:paraId="0C7937A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Includes avocado (as in HEI)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8104E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552DCF81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1877" w14:textId="5B9FA084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  <w:r w:rsidR="002269A2">
              <w:rPr>
                <w:sz w:val="20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B6F3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Solid fats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7411D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DA2A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81000000 to &lt; 81300000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354E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20A072B0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E65AC" w14:textId="7B9929CA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  <w:r w:rsidR="002269A2">
              <w:rPr>
                <w:sz w:val="20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F6135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Oils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136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5ED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82000000 to &lt; 83000000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1535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B75CD5" w:rsidRPr="00A40F87" w14:paraId="4AEB242E" w14:textId="77777777" w:rsidTr="00054C23">
        <w:trPr>
          <w:jc w:val="center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65C9B03" w14:textId="194F68E2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  <w:r w:rsidR="002269A2">
              <w:rPr>
                <w:sz w:val="20"/>
              </w:rPr>
              <w:t>3</w:t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9B38A18" w14:textId="652BE9E1" w:rsidR="00B75CD5" w:rsidRPr="00A40F87" w:rsidRDefault="00450936" w:rsidP="00054C2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S</w:t>
            </w:r>
            <w:r w:rsidR="00B75CD5" w:rsidRPr="00A40F87">
              <w:rPr>
                <w:sz w:val="20"/>
              </w:rPr>
              <w:t>auces</w:t>
            </w:r>
            <w:r w:rsidR="00054C23">
              <w:rPr>
                <w:sz w:val="20"/>
              </w:rPr>
              <w:t>, dressings</w:t>
            </w:r>
            <w:r>
              <w:rPr>
                <w:sz w:val="20"/>
              </w:rPr>
              <w:t>,</w:t>
            </w:r>
            <w:r w:rsidR="00B75CD5">
              <w:rPr>
                <w:sz w:val="20"/>
              </w:rPr>
              <w:t xml:space="preserve"> and condiments</w:t>
            </w:r>
            <w:r w:rsidR="00B75CD5" w:rsidRPr="00A40F87">
              <w:rPr>
                <w:sz w:val="20"/>
              </w:rPr>
              <w:t xml:space="preserve"> (</w:t>
            </w:r>
            <w:r w:rsidR="00546F6D">
              <w:rPr>
                <w:sz w:val="20"/>
              </w:rPr>
              <w:t xml:space="preserve">sour </w:t>
            </w:r>
            <w:r w:rsidR="00B75CD5" w:rsidRPr="00A40F87">
              <w:rPr>
                <w:sz w:val="20"/>
              </w:rPr>
              <w:t xml:space="preserve">cream, white sauces and gravies,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5A9EA" w14:textId="77777777" w:rsidR="00B75CD5" w:rsidRPr="00A40F87" w:rsidRDefault="00B75CD5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43EC3" w14:textId="77777777" w:rsidR="00B75CD5" w:rsidRPr="00A40F87" w:rsidRDefault="00B75CD5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83100000 to &lt; 90000000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A6FD" w14:textId="77777777" w:rsidR="00B75CD5" w:rsidRPr="00A40F87" w:rsidRDefault="00B75CD5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B75CD5" w:rsidRPr="00A40F87" w14:paraId="02BBFB2C" w14:textId="77777777" w:rsidTr="00054C23">
        <w:trPr>
          <w:jc w:val="center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7E49C" w14:textId="5A67DF2E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9FDBB" w14:textId="5B144B6F" w:rsidR="00B75CD5" w:rsidRPr="00A40F87" w:rsidRDefault="00B75CD5">
            <w:pPr>
              <w:spacing w:line="240" w:lineRule="auto"/>
              <w:rPr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A63B" w14:textId="77777777" w:rsidR="00B75CD5" w:rsidRPr="00A40F87" w:rsidRDefault="00B75CD5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0138" w14:textId="755F53BB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12</w:t>
            </w:r>
            <w:r w:rsidR="00F36C7B">
              <w:rPr>
                <w:sz w:val="20"/>
              </w:rPr>
              <w:t>3</w:t>
            </w:r>
            <w:r w:rsidRPr="00A40F87">
              <w:rPr>
                <w:sz w:val="20"/>
              </w:rPr>
              <w:t>00000 to &lt; 13000000</w:t>
            </w:r>
          </w:p>
          <w:p w14:paraId="3CC8AEBD" w14:textId="77777777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79E469FD" w14:textId="77777777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13400000 to &lt; 1400000</w:t>
            </w:r>
          </w:p>
          <w:p w14:paraId="4AC30D3D" w14:textId="77777777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37DFC097" w14:textId="77777777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28500000 to &lt; 30000000</w:t>
            </w:r>
          </w:p>
          <w:p w14:paraId="1DEC3C1F" w14:textId="77777777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0ACB2DE2" w14:textId="77777777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74400000 to &lt; 74500000</w:t>
            </w:r>
          </w:p>
          <w:p w14:paraId="2FABE88E" w14:textId="77777777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710564ED" w14:textId="77777777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81300000 to &lt; 82000000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D407" w14:textId="77777777" w:rsidR="00B75CD5" w:rsidRPr="00A40F87" w:rsidRDefault="00B75CD5">
            <w:pPr>
              <w:pStyle w:val="ListParagraph"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1BB96FCD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F6662" w14:textId="7D6C20A6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  <w:r w:rsidR="002269A2">
              <w:rPr>
                <w:sz w:val="20"/>
              </w:rP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77532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Soups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0DD2" w14:textId="77777777" w:rsidR="00A40F87" w:rsidRPr="00A40F87" w:rsidRDefault="00A40F87">
            <w:pPr>
              <w:pStyle w:val="ListParagraph"/>
              <w:spacing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71876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14700000 to &lt; 15000000</w:t>
            </w:r>
          </w:p>
          <w:p w14:paraId="2C026BA4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73E84752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28300000 to &lt; 28400000</w:t>
            </w:r>
          </w:p>
          <w:p w14:paraId="3104FF57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27C46B79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58400000 to &lt; 58500000</w:t>
            </w:r>
          </w:p>
          <w:p w14:paraId="355BC3A5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1C6D5DBF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lastRenderedPageBreak/>
              <w:t>71800000 to &lt; 71900000</w:t>
            </w:r>
          </w:p>
          <w:p w14:paraId="2AB222D5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0EEF12EF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72300000 to &lt; 73000000</w:t>
            </w:r>
          </w:p>
          <w:p w14:paraId="04B60E3B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574C91C6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73500000 to &lt; 74000000</w:t>
            </w:r>
          </w:p>
          <w:p w14:paraId="2F813671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0B125AE8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74600000 to &lt; 75000000</w:t>
            </w:r>
          </w:p>
          <w:p w14:paraId="5A361F31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AND</w:t>
            </w:r>
          </w:p>
          <w:p w14:paraId="69577B62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75600000 to &lt; 76000000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53D9C" w14:textId="77777777" w:rsidR="00A40F87" w:rsidRPr="00A40F87" w:rsidRDefault="00A40F87">
            <w:pPr>
              <w:pStyle w:val="ListParagraph"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225293D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2D50E" w14:textId="42158AAA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  <w:r w:rsidR="002269A2">
              <w:rPr>
                <w:sz w:val="20"/>
              </w:rPr>
              <w:t>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3BC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Sugars and sweets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6E66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 + 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3A2A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91000000 to &lt; 92000000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E260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08E2C42D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BF596" w14:textId="67E5637C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3</w:t>
            </w:r>
            <w:r w:rsidR="002269A2">
              <w:rPr>
                <w:sz w:val="20"/>
              </w:rPr>
              <w:t>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928A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Coffee and tea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3CA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C6C7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92100000 to &lt; 92400000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956A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7F858F99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C9C74" w14:textId="6DFF3A84" w:rsidR="00A40F87" w:rsidRPr="00A40F87" w:rsidRDefault="00546F6D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3</w:t>
            </w:r>
            <w:r w:rsidR="002269A2">
              <w:rPr>
                <w:sz w:val="20"/>
              </w:rPr>
              <w:t>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117D" w14:textId="77777777" w:rsidR="00A40F87" w:rsidRPr="00B41A6C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B41A6C">
              <w:rPr>
                <w:sz w:val="20"/>
              </w:rPr>
              <w:t xml:space="preserve">Soft drinks </w:t>
            </w:r>
            <w:r w:rsidRPr="00A40F87">
              <w:rPr>
                <w:sz w:val="20"/>
              </w:rPr>
              <w:t xml:space="preserve">and </w:t>
            </w:r>
            <w:r w:rsidRPr="00B41A6C">
              <w:rPr>
                <w:sz w:val="20"/>
              </w:rPr>
              <w:t>sugar-sweetened drinks</w:t>
            </w:r>
            <w:r w:rsidR="00556A0D">
              <w:rPr>
                <w:sz w:val="20"/>
              </w:rPr>
              <w:t xml:space="preserve"> </w:t>
            </w:r>
            <w:r w:rsidR="00D829F4">
              <w:rPr>
                <w:sz w:val="20"/>
              </w:rPr>
              <w:t>(including</w:t>
            </w:r>
            <w:r w:rsidR="00556A0D">
              <w:rPr>
                <w:sz w:val="20"/>
              </w:rPr>
              <w:t xml:space="preserve"> energy drinks</w:t>
            </w:r>
            <w:r w:rsidR="00D829F4">
              <w:rPr>
                <w:sz w:val="20"/>
              </w:rPr>
              <w:t>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AD24A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20753" w14:textId="77777777" w:rsid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92400000 to &lt; 93000000</w:t>
            </w:r>
          </w:p>
          <w:p w14:paraId="257FB599" w14:textId="77777777" w:rsidR="00D829F4" w:rsidRDefault="00D829F4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AND</w:t>
            </w:r>
          </w:p>
          <w:p w14:paraId="2F667C22" w14:textId="77777777" w:rsidR="00D829F4" w:rsidRPr="00A40F87" w:rsidRDefault="00D829F4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95100000 to &lt; 95300000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4FE1F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26AA7981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2E475" w14:textId="6477A723" w:rsidR="00A40F87" w:rsidRPr="00A40F87" w:rsidRDefault="00546F6D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3</w:t>
            </w:r>
            <w:r w:rsidR="002269A2">
              <w:rPr>
                <w:sz w:val="20"/>
              </w:rPr>
              <w:t>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2A5B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Alcoholic drinks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CB455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HEI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F0176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93000000 to &lt; 94000000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EAE0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595ECC39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41371" w14:textId="316D7983" w:rsidR="00A40F87" w:rsidRPr="00A40F87" w:rsidRDefault="002269A2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BE21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Water, noncarbonated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CB700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571F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94000000 to &lt; 95000000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BB78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tr w:rsidR="00A40F87" w:rsidRPr="00A40F87" w14:paraId="67C77726" w14:textId="77777777" w:rsidTr="00A40F87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D9A8C" w14:textId="2C5EACB5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4</w:t>
            </w:r>
            <w:r w:rsidR="002269A2">
              <w:rPr>
                <w:sz w:val="20"/>
              </w:rPr>
              <w:t>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BFA7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Nutrition</w:t>
            </w:r>
            <w:r w:rsidR="00E73FB4">
              <w:rPr>
                <w:sz w:val="20"/>
              </w:rPr>
              <w:t>al drinks (</w:t>
            </w:r>
            <w:r w:rsidR="00D829F4">
              <w:rPr>
                <w:sz w:val="20"/>
              </w:rPr>
              <w:t>meal replacement, protein powder)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B5EDC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jc w:val="center"/>
              <w:rPr>
                <w:sz w:val="20"/>
              </w:rPr>
            </w:pPr>
            <w:r w:rsidRPr="00A40F87">
              <w:rPr>
                <w:sz w:val="20"/>
              </w:rPr>
              <w:t>FNDDS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2D4B3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  <w:r w:rsidRPr="00A40F87">
              <w:rPr>
                <w:sz w:val="20"/>
              </w:rPr>
              <w:t>95</w:t>
            </w:r>
            <w:r w:rsidR="00D829F4">
              <w:rPr>
                <w:sz w:val="20"/>
              </w:rPr>
              <w:t>3</w:t>
            </w:r>
            <w:r w:rsidRPr="00A40F87">
              <w:rPr>
                <w:sz w:val="20"/>
              </w:rPr>
              <w:t>00000 to &lt; 96000000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8209" w14:textId="77777777" w:rsidR="00A40F87" w:rsidRPr="00A40F87" w:rsidRDefault="00A40F87">
            <w:pPr>
              <w:pStyle w:val="ListParagraph"/>
              <w:keepLines/>
              <w:spacing w:line="240" w:lineRule="auto"/>
              <w:ind w:left="0"/>
              <w:rPr>
                <w:sz w:val="20"/>
              </w:rPr>
            </w:pPr>
          </w:p>
        </w:tc>
      </w:tr>
      <w:bookmarkEnd w:id="0"/>
      <w:bookmarkEnd w:id="1"/>
    </w:tbl>
    <w:p w14:paraId="6A32CB83" w14:textId="77777777" w:rsidR="00B06694" w:rsidRDefault="00B06694" w:rsidP="00B06694"/>
    <w:p w14:paraId="39B65135" w14:textId="77777777" w:rsidR="00B06694" w:rsidRDefault="00B06694" w:rsidP="00B06694">
      <w:pPr>
        <w:pStyle w:val="ListParagraph"/>
        <w:ind w:left="1440"/>
      </w:pPr>
    </w:p>
    <w:p w14:paraId="22563852" w14:textId="77777777" w:rsidR="00B06694" w:rsidRDefault="00B06694" w:rsidP="00B06694"/>
    <w:p w14:paraId="60BB6200" w14:textId="77777777" w:rsidR="004B49CE" w:rsidRDefault="004B49CE" w:rsidP="004B49CE">
      <w:pPr>
        <w:pStyle w:val="ListParagraph"/>
        <w:ind w:left="1440"/>
        <w:rPr>
          <w:b/>
        </w:rPr>
      </w:pPr>
      <w:r>
        <w:rPr>
          <w:b/>
        </w:rPr>
        <w:t>Solving emerging issues while grouping foods:</w:t>
      </w:r>
    </w:p>
    <w:p w14:paraId="0FAB8D65" w14:textId="77777777" w:rsidR="004B49CE" w:rsidRDefault="004B49CE" w:rsidP="004B49CE">
      <w:pPr>
        <w:pStyle w:val="ListParagraph"/>
        <w:ind w:left="1440"/>
      </w:pPr>
    </w:p>
    <w:p w14:paraId="435C04AD" w14:textId="77777777" w:rsidR="004B49CE" w:rsidRDefault="004B49CE" w:rsidP="004B49CE">
      <w:pPr>
        <w:pStyle w:val="ListParagraph"/>
        <w:numPr>
          <w:ilvl w:val="0"/>
          <w:numId w:val="10"/>
        </w:numPr>
      </w:pPr>
      <w:r>
        <w:t>Avocado (</w:t>
      </w:r>
      <w:r w:rsidR="00587265">
        <w:t>63105010) has a fruit code. For HEI is coded as “other vegetables”. Assign to food category of “other vegetables” (group #2</w:t>
      </w:r>
      <w:r w:rsidR="006F1D8C">
        <w:t>6</w:t>
      </w:r>
      <w:r w:rsidR="00587265">
        <w:t>).</w:t>
      </w:r>
    </w:p>
    <w:p w14:paraId="3C2C4866" w14:textId="77777777" w:rsidR="00587265" w:rsidRDefault="00587265" w:rsidP="00587265">
      <w:pPr>
        <w:pStyle w:val="ListParagraph"/>
        <w:ind w:left="2160"/>
      </w:pPr>
    </w:p>
    <w:p w14:paraId="09E24BF2" w14:textId="77777777" w:rsidR="00587265" w:rsidRDefault="004B312E" w:rsidP="004B49CE">
      <w:pPr>
        <w:pStyle w:val="ListParagraph"/>
        <w:numPr>
          <w:ilvl w:val="0"/>
          <w:numId w:val="10"/>
        </w:numPr>
      </w:pPr>
      <w:r>
        <w:t xml:space="preserve">A bit different to HEI coding, </w:t>
      </w:r>
      <w:r w:rsidR="00DC4EF3">
        <w:t>red and yellow vegetables include only:</w:t>
      </w:r>
    </w:p>
    <w:p w14:paraId="4988430D" w14:textId="77777777" w:rsidR="00DC4EF3" w:rsidRDefault="00DC4EF3" w:rsidP="00DC4EF3">
      <w:pPr>
        <w:pStyle w:val="ListParagraph"/>
      </w:pPr>
    </w:p>
    <w:p w14:paraId="0B813626" w14:textId="77777777" w:rsidR="00DC4EF3" w:rsidRDefault="00DC4EF3" w:rsidP="00DC4EF3">
      <w:pPr>
        <w:pStyle w:val="ListParagraph"/>
        <w:numPr>
          <w:ilvl w:val="1"/>
          <w:numId w:val="10"/>
        </w:numPr>
      </w:pPr>
      <w:r>
        <w:t>Carrots</w:t>
      </w:r>
    </w:p>
    <w:p w14:paraId="7706FCE9" w14:textId="77777777" w:rsidR="00DC4EF3" w:rsidRDefault="00DC4EF3" w:rsidP="00DC4EF3">
      <w:pPr>
        <w:pStyle w:val="ListParagraph"/>
        <w:numPr>
          <w:ilvl w:val="1"/>
          <w:numId w:val="10"/>
        </w:numPr>
      </w:pPr>
      <w:r>
        <w:t>Pumpkin</w:t>
      </w:r>
    </w:p>
    <w:p w14:paraId="62215DD2" w14:textId="77777777" w:rsidR="00DC4EF3" w:rsidRDefault="00DC4EF3" w:rsidP="00DC4EF3">
      <w:pPr>
        <w:pStyle w:val="ListParagraph"/>
        <w:numPr>
          <w:ilvl w:val="1"/>
          <w:numId w:val="10"/>
        </w:numPr>
      </w:pPr>
      <w:r>
        <w:t>Squash, winter</w:t>
      </w:r>
    </w:p>
    <w:p w14:paraId="35191FC6" w14:textId="77777777" w:rsidR="00DC4EF3" w:rsidRDefault="00DC4EF3" w:rsidP="00DC4EF3">
      <w:pPr>
        <w:pStyle w:val="ListParagraph"/>
        <w:numPr>
          <w:ilvl w:val="1"/>
          <w:numId w:val="10"/>
        </w:numPr>
      </w:pPr>
      <w:r>
        <w:t>Sweet potatoes</w:t>
      </w:r>
    </w:p>
    <w:p w14:paraId="1FE4CAA5" w14:textId="77777777" w:rsidR="00DC4EF3" w:rsidRDefault="00DC4EF3" w:rsidP="00DC4EF3">
      <w:pPr>
        <w:pStyle w:val="ListParagraph"/>
        <w:numPr>
          <w:ilvl w:val="1"/>
          <w:numId w:val="10"/>
        </w:numPr>
      </w:pPr>
      <w:r>
        <w:t>Tomatoes</w:t>
      </w:r>
    </w:p>
    <w:p w14:paraId="273EDC02" w14:textId="77777777" w:rsidR="00DC4EF3" w:rsidRDefault="00DC4EF3" w:rsidP="00DC4EF3">
      <w:pPr>
        <w:ind w:left="2520"/>
      </w:pPr>
      <w:r>
        <w:t>Other yellow/red vegetables such as peppers (hot chili and bell peppers) are under “other vegetables”</w:t>
      </w:r>
    </w:p>
    <w:p w14:paraId="318AF7D1" w14:textId="77777777" w:rsidR="00DC4EF3" w:rsidRDefault="00DC4EF3" w:rsidP="00DC4EF3"/>
    <w:p w14:paraId="3B51E484" w14:textId="77777777" w:rsidR="0030061E" w:rsidRDefault="00E760CF" w:rsidP="00B06694">
      <w:pPr>
        <w:pStyle w:val="ListParagraph"/>
        <w:numPr>
          <w:ilvl w:val="0"/>
          <w:numId w:val="10"/>
        </w:numPr>
      </w:pPr>
      <w:r>
        <w:t>Coded kampyo as “other vegetable</w:t>
      </w:r>
      <w:r w:rsidR="005358C5">
        <w:t>s</w:t>
      </w:r>
      <w:r>
        <w:t>”</w:t>
      </w:r>
    </w:p>
    <w:p w14:paraId="4FB882C1" w14:textId="15B55BD2" w:rsidR="00D874BD" w:rsidRDefault="005358C5" w:rsidP="00D874BD">
      <w:pPr>
        <w:pStyle w:val="ListParagraph"/>
        <w:numPr>
          <w:ilvl w:val="0"/>
          <w:numId w:val="10"/>
        </w:numPr>
      </w:pPr>
      <w:r>
        <w:t>Coded corn as “other vegetables”</w:t>
      </w:r>
    </w:p>
    <w:p w14:paraId="69904BEC" w14:textId="22C355C3" w:rsidR="00E42B86" w:rsidRPr="00E42B86" w:rsidRDefault="00E42B86" w:rsidP="00D874BD">
      <w:pPr>
        <w:pStyle w:val="ListParagraph"/>
        <w:numPr>
          <w:ilvl w:val="0"/>
          <w:numId w:val="10"/>
        </w:numPr>
      </w:pPr>
      <w:r w:rsidRPr="00E42B86">
        <w:t xml:space="preserve">Coded FNDDS pork codes for </w:t>
      </w:r>
      <w:r>
        <w:t>ham and bacon as “cured meats”</w:t>
      </w:r>
      <w:bookmarkStart w:id="24" w:name="_GoBack"/>
      <w:bookmarkEnd w:id="24"/>
    </w:p>
    <w:p w14:paraId="747D080B" w14:textId="77777777" w:rsidR="00A40F87" w:rsidRPr="00E42B86" w:rsidRDefault="00A40F87" w:rsidP="00D874BD"/>
    <w:p w14:paraId="7BAA7758" w14:textId="77777777" w:rsidR="00A40F87" w:rsidRDefault="00A40F87" w:rsidP="00A40F87">
      <w:pPr>
        <w:pStyle w:val="ListParagraph"/>
        <w:keepLines/>
        <w:numPr>
          <w:ilvl w:val="1"/>
          <w:numId w:val="7"/>
        </w:numPr>
      </w:pPr>
      <w:r>
        <w:t>Format data long per meal: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06"/>
        <w:gridCol w:w="994"/>
        <w:gridCol w:w="995"/>
        <w:gridCol w:w="740"/>
        <w:gridCol w:w="810"/>
        <w:gridCol w:w="810"/>
        <w:gridCol w:w="773"/>
      </w:tblGrid>
      <w:tr w:rsidR="00A40F87" w:rsidRPr="00E2601E" w14:paraId="438AA32A" w14:textId="77777777" w:rsidTr="00E2601E">
        <w:trPr>
          <w:jc w:val="right"/>
        </w:trPr>
        <w:tc>
          <w:tcPr>
            <w:tcW w:w="806" w:type="dxa"/>
          </w:tcPr>
          <w:p w14:paraId="55B153CB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PATID</w:t>
            </w:r>
          </w:p>
        </w:tc>
        <w:tc>
          <w:tcPr>
            <w:tcW w:w="994" w:type="dxa"/>
          </w:tcPr>
          <w:p w14:paraId="0EE87116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RECALLNO</w:t>
            </w:r>
          </w:p>
        </w:tc>
        <w:tc>
          <w:tcPr>
            <w:tcW w:w="995" w:type="dxa"/>
          </w:tcPr>
          <w:p w14:paraId="06470069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OCCASION</w:t>
            </w:r>
          </w:p>
        </w:tc>
        <w:tc>
          <w:tcPr>
            <w:tcW w:w="740" w:type="dxa"/>
          </w:tcPr>
          <w:p w14:paraId="6CE75E16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FOOD1</w:t>
            </w:r>
          </w:p>
        </w:tc>
        <w:tc>
          <w:tcPr>
            <w:tcW w:w="810" w:type="dxa"/>
          </w:tcPr>
          <w:p w14:paraId="031156B3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FOOD2</w:t>
            </w:r>
          </w:p>
        </w:tc>
        <w:tc>
          <w:tcPr>
            <w:tcW w:w="810" w:type="dxa"/>
          </w:tcPr>
          <w:p w14:paraId="4B37C94C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FOOD3</w:t>
            </w:r>
          </w:p>
        </w:tc>
        <w:tc>
          <w:tcPr>
            <w:tcW w:w="773" w:type="dxa"/>
          </w:tcPr>
          <w:p w14:paraId="36325243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FOOD…</w:t>
            </w:r>
          </w:p>
        </w:tc>
      </w:tr>
      <w:tr w:rsidR="00A40F87" w:rsidRPr="00E2601E" w14:paraId="7C25951C" w14:textId="77777777" w:rsidTr="00E2601E">
        <w:trPr>
          <w:jc w:val="right"/>
        </w:trPr>
        <w:tc>
          <w:tcPr>
            <w:tcW w:w="806" w:type="dxa"/>
          </w:tcPr>
          <w:p w14:paraId="38A25F65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48327710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5" w:type="dxa"/>
          </w:tcPr>
          <w:p w14:paraId="530E84B1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740" w:type="dxa"/>
          </w:tcPr>
          <w:p w14:paraId="6F055902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5g</w:t>
            </w:r>
          </w:p>
        </w:tc>
        <w:tc>
          <w:tcPr>
            <w:tcW w:w="810" w:type="dxa"/>
          </w:tcPr>
          <w:p w14:paraId="3B349258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6ADF141B" w14:textId="77777777" w:rsidR="00A40F87" w:rsidRPr="00E2601E" w:rsidRDefault="00CD53D6" w:rsidP="00E2601E">
            <w:pPr>
              <w:keepLines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 w:rsidR="00E2601E" w:rsidRPr="00E2601E">
              <w:rPr>
                <w:sz w:val="18"/>
              </w:rPr>
              <w:t>g</w:t>
            </w:r>
          </w:p>
        </w:tc>
        <w:tc>
          <w:tcPr>
            <w:tcW w:w="773" w:type="dxa"/>
          </w:tcPr>
          <w:p w14:paraId="0B133D5B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718897AA" w14:textId="77777777" w:rsidTr="00E2601E">
        <w:trPr>
          <w:jc w:val="right"/>
        </w:trPr>
        <w:tc>
          <w:tcPr>
            <w:tcW w:w="806" w:type="dxa"/>
          </w:tcPr>
          <w:p w14:paraId="48D65732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61DBF519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5" w:type="dxa"/>
          </w:tcPr>
          <w:p w14:paraId="4E56BB6A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</w:t>
            </w:r>
          </w:p>
        </w:tc>
        <w:tc>
          <w:tcPr>
            <w:tcW w:w="740" w:type="dxa"/>
          </w:tcPr>
          <w:p w14:paraId="7060AA98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477D884C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810" w:type="dxa"/>
          </w:tcPr>
          <w:p w14:paraId="35E2A7D9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773" w:type="dxa"/>
          </w:tcPr>
          <w:p w14:paraId="534DFA4F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71587033" w14:textId="77777777" w:rsidTr="00E2601E">
        <w:trPr>
          <w:jc w:val="right"/>
        </w:trPr>
        <w:tc>
          <w:tcPr>
            <w:tcW w:w="806" w:type="dxa"/>
          </w:tcPr>
          <w:p w14:paraId="202F5556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52E99264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5" w:type="dxa"/>
          </w:tcPr>
          <w:p w14:paraId="65A1F179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</w:t>
            </w:r>
          </w:p>
        </w:tc>
        <w:tc>
          <w:tcPr>
            <w:tcW w:w="740" w:type="dxa"/>
          </w:tcPr>
          <w:p w14:paraId="10B9A56C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3D0BDA61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0AC59348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773" w:type="dxa"/>
          </w:tcPr>
          <w:p w14:paraId="58AFF50A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773F13E4" w14:textId="77777777" w:rsidTr="00E2601E">
        <w:trPr>
          <w:jc w:val="right"/>
        </w:trPr>
        <w:tc>
          <w:tcPr>
            <w:tcW w:w="806" w:type="dxa"/>
          </w:tcPr>
          <w:p w14:paraId="68D5401F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5809DF2B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</w:t>
            </w:r>
          </w:p>
        </w:tc>
        <w:tc>
          <w:tcPr>
            <w:tcW w:w="995" w:type="dxa"/>
          </w:tcPr>
          <w:p w14:paraId="0DC362C5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</w:t>
            </w:r>
          </w:p>
        </w:tc>
        <w:tc>
          <w:tcPr>
            <w:tcW w:w="740" w:type="dxa"/>
          </w:tcPr>
          <w:p w14:paraId="1BB0D37F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20g</w:t>
            </w:r>
          </w:p>
        </w:tc>
        <w:tc>
          <w:tcPr>
            <w:tcW w:w="810" w:type="dxa"/>
          </w:tcPr>
          <w:p w14:paraId="69AE5DE4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5g</w:t>
            </w:r>
          </w:p>
        </w:tc>
        <w:tc>
          <w:tcPr>
            <w:tcW w:w="810" w:type="dxa"/>
          </w:tcPr>
          <w:p w14:paraId="6154DADA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20g</w:t>
            </w:r>
          </w:p>
        </w:tc>
        <w:tc>
          <w:tcPr>
            <w:tcW w:w="773" w:type="dxa"/>
          </w:tcPr>
          <w:p w14:paraId="0F5CD409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157A280F" w14:textId="77777777" w:rsidTr="00E2601E">
        <w:trPr>
          <w:jc w:val="right"/>
        </w:trPr>
        <w:tc>
          <w:tcPr>
            <w:tcW w:w="806" w:type="dxa"/>
          </w:tcPr>
          <w:p w14:paraId="49EAFBA0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56C4153F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</w:t>
            </w:r>
          </w:p>
        </w:tc>
        <w:tc>
          <w:tcPr>
            <w:tcW w:w="995" w:type="dxa"/>
          </w:tcPr>
          <w:p w14:paraId="3B6FEFD9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</w:t>
            </w:r>
          </w:p>
        </w:tc>
        <w:tc>
          <w:tcPr>
            <w:tcW w:w="740" w:type="dxa"/>
          </w:tcPr>
          <w:p w14:paraId="50512921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810" w:type="dxa"/>
          </w:tcPr>
          <w:p w14:paraId="54A3B3E6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30g</w:t>
            </w:r>
          </w:p>
        </w:tc>
        <w:tc>
          <w:tcPr>
            <w:tcW w:w="810" w:type="dxa"/>
          </w:tcPr>
          <w:p w14:paraId="27396163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773" w:type="dxa"/>
          </w:tcPr>
          <w:p w14:paraId="5F59DCD8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74667433" w14:textId="77777777" w:rsidTr="00E2601E">
        <w:trPr>
          <w:jc w:val="right"/>
        </w:trPr>
        <w:tc>
          <w:tcPr>
            <w:tcW w:w="806" w:type="dxa"/>
          </w:tcPr>
          <w:p w14:paraId="0A5F75E9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lastRenderedPageBreak/>
              <w:t>1</w:t>
            </w:r>
          </w:p>
        </w:tc>
        <w:tc>
          <w:tcPr>
            <w:tcW w:w="994" w:type="dxa"/>
          </w:tcPr>
          <w:p w14:paraId="0B3B1070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</w:t>
            </w:r>
          </w:p>
        </w:tc>
        <w:tc>
          <w:tcPr>
            <w:tcW w:w="995" w:type="dxa"/>
          </w:tcPr>
          <w:p w14:paraId="73F25347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740" w:type="dxa"/>
          </w:tcPr>
          <w:p w14:paraId="3271CCA5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52C4A78A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5D5C2B8D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773" w:type="dxa"/>
          </w:tcPr>
          <w:p w14:paraId="33FFB8EF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1D74B64C" w14:textId="77777777" w:rsidTr="00E2601E">
        <w:trPr>
          <w:jc w:val="right"/>
        </w:trPr>
        <w:tc>
          <w:tcPr>
            <w:tcW w:w="806" w:type="dxa"/>
          </w:tcPr>
          <w:p w14:paraId="1984BE64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1488D188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</w:t>
            </w:r>
          </w:p>
        </w:tc>
        <w:tc>
          <w:tcPr>
            <w:tcW w:w="995" w:type="dxa"/>
          </w:tcPr>
          <w:p w14:paraId="5FDB01A8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</w:t>
            </w:r>
          </w:p>
        </w:tc>
        <w:tc>
          <w:tcPr>
            <w:tcW w:w="740" w:type="dxa"/>
          </w:tcPr>
          <w:p w14:paraId="6FDB6D29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810" w:type="dxa"/>
          </w:tcPr>
          <w:p w14:paraId="4FF7A3A6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6A4DE48E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10g</w:t>
            </w:r>
          </w:p>
        </w:tc>
        <w:tc>
          <w:tcPr>
            <w:tcW w:w="773" w:type="dxa"/>
          </w:tcPr>
          <w:p w14:paraId="4945FFD7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59C6E8FB" w14:textId="77777777" w:rsidTr="00E2601E">
        <w:trPr>
          <w:jc w:val="right"/>
        </w:trPr>
        <w:tc>
          <w:tcPr>
            <w:tcW w:w="806" w:type="dxa"/>
          </w:tcPr>
          <w:p w14:paraId="21823743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4" w:type="dxa"/>
          </w:tcPr>
          <w:p w14:paraId="1B8EBAEB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</w:t>
            </w:r>
          </w:p>
        </w:tc>
        <w:tc>
          <w:tcPr>
            <w:tcW w:w="995" w:type="dxa"/>
          </w:tcPr>
          <w:p w14:paraId="4DA577FA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3</w:t>
            </w:r>
          </w:p>
        </w:tc>
        <w:tc>
          <w:tcPr>
            <w:tcW w:w="740" w:type="dxa"/>
          </w:tcPr>
          <w:p w14:paraId="5FF88AE9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40g</w:t>
            </w:r>
          </w:p>
        </w:tc>
        <w:tc>
          <w:tcPr>
            <w:tcW w:w="810" w:type="dxa"/>
          </w:tcPr>
          <w:p w14:paraId="5CF5E55C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606CD6A8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773" w:type="dxa"/>
          </w:tcPr>
          <w:p w14:paraId="4A73DBDF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  <w:tr w:rsidR="00A40F87" w:rsidRPr="00E2601E" w14:paraId="09F51384" w14:textId="77777777" w:rsidTr="00E2601E">
        <w:trPr>
          <w:jc w:val="right"/>
        </w:trPr>
        <w:tc>
          <w:tcPr>
            <w:tcW w:w="806" w:type="dxa"/>
          </w:tcPr>
          <w:p w14:paraId="3EE4BF66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</w:t>
            </w:r>
          </w:p>
        </w:tc>
        <w:tc>
          <w:tcPr>
            <w:tcW w:w="994" w:type="dxa"/>
          </w:tcPr>
          <w:p w14:paraId="688F7A34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995" w:type="dxa"/>
          </w:tcPr>
          <w:p w14:paraId="63500809" w14:textId="77777777" w:rsidR="00A40F87" w:rsidRPr="00E2601E" w:rsidRDefault="00A40F87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1</w:t>
            </w:r>
          </w:p>
        </w:tc>
        <w:tc>
          <w:tcPr>
            <w:tcW w:w="740" w:type="dxa"/>
          </w:tcPr>
          <w:p w14:paraId="105137BC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5g</w:t>
            </w:r>
          </w:p>
        </w:tc>
        <w:tc>
          <w:tcPr>
            <w:tcW w:w="810" w:type="dxa"/>
          </w:tcPr>
          <w:p w14:paraId="16D3E172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0g</w:t>
            </w:r>
          </w:p>
        </w:tc>
        <w:tc>
          <w:tcPr>
            <w:tcW w:w="810" w:type="dxa"/>
          </w:tcPr>
          <w:p w14:paraId="597C8417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20g</w:t>
            </w:r>
          </w:p>
        </w:tc>
        <w:tc>
          <w:tcPr>
            <w:tcW w:w="773" w:type="dxa"/>
          </w:tcPr>
          <w:p w14:paraId="18E4509B" w14:textId="77777777" w:rsidR="00A40F87" w:rsidRPr="00E2601E" w:rsidRDefault="00E2601E" w:rsidP="00E2601E">
            <w:pPr>
              <w:keepLines/>
              <w:jc w:val="center"/>
              <w:rPr>
                <w:sz w:val="18"/>
              </w:rPr>
            </w:pPr>
            <w:r w:rsidRPr="00E2601E">
              <w:rPr>
                <w:sz w:val="18"/>
              </w:rPr>
              <w:t>…</w:t>
            </w:r>
          </w:p>
        </w:tc>
      </w:tr>
    </w:tbl>
    <w:p w14:paraId="19FA7431" w14:textId="77777777" w:rsidR="004F2603" w:rsidRDefault="004F2603" w:rsidP="00A40F87">
      <w:pPr>
        <w:keepLines/>
      </w:pPr>
    </w:p>
    <w:sectPr w:rsidR="004F2603" w:rsidSect="0080410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5" w:author="Schwedhelm, Carolina (NIH/NICHD) [F]" w:date="2019-10-09T16:29:00Z" w:initials="SC([">
    <w:p w14:paraId="354D5F7B" w14:textId="01268CDE" w:rsidR="002B66E8" w:rsidRDefault="002B66E8">
      <w:pPr>
        <w:pStyle w:val="CommentText"/>
      </w:pPr>
      <w:r>
        <w:rPr>
          <w:rStyle w:val="CommentReference"/>
        </w:rPr>
        <w:annotationRef/>
      </w:r>
      <w:r>
        <w:t>Moved these from meat to cured meat. Coded as meat in FNDDS but it’s ham and bacon, which according to USDAs food patterns for HEI, should be in cured meat.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4D5F7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4D5F7B" w16cid:durableId="214889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7DA6"/>
    <w:multiLevelType w:val="hybridMultilevel"/>
    <w:tmpl w:val="1FFC7B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2062F9"/>
    <w:multiLevelType w:val="hybridMultilevel"/>
    <w:tmpl w:val="5F64FE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C1405F"/>
    <w:multiLevelType w:val="hybridMultilevel"/>
    <w:tmpl w:val="95C2A7C0"/>
    <w:lvl w:ilvl="0" w:tplc="BBCC18CC"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 w15:restartNumberingAfterBreak="0">
    <w:nsid w:val="492C66C1"/>
    <w:multiLevelType w:val="hybridMultilevel"/>
    <w:tmpl w:val="23B0687E"/>
    <w:lvl w:ilvl="0" w:tplc="7F988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40785"/>
    <w:multiLevelType w:val="hybridMultilevel"/>
    <w:tmpl w:val="0C7AF3E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515227D8">
      <w:start w:val="1"/>
      <w:numFmt w:val="decimal"/>
      <w:lvlText w:val="%3."/>
      <w:lvlJc w:val="left"/>
      <w:pPr>
        <w:ind w:left="3780" w:hanging="360"/>
      </w:pPr>
      <w:rPr>
        <w:rFonts w:hint="default"/>
      </w:rPr>
    </w:lvl>
    <w:lvl w:ilvl="3" w:tplc="0F28ED9A">
      <w:start w:val="1"/>
      <w:numFmt w:val="bullet"/>
      <w:lvlText w:val="-"/>
      <w:lvlJc w:val="left"/>
      <w:pPr>
        <w:ind w:left="432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7A35CBC"/>
    <w:multiLevelType w:val="hybridMultilevel"/>
    <w:tmpl w:val="B8424C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F">
      <w:start w:val="1"/>
      <w:numFmt w:val="decimal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84C5F77"/>
    <w:multiLevelType w:val="hybridMultilevel"/>
    <w:tmpl w:val="768C6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24DD8"/>
    <w:multiLevelType w:val="hybridMultilevel"/>
    <w:tmpl w:val="3B6AD8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chwedhelm, Carolina (NIH/NICHD) [F]">
    <w15:presenceInfo w15:providerId="AD" w15:userId="S::schwedhelmramc2@nih.gov::901648ab-dfb7-4f03-9add-c8339b3aaf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8F"/>
    <w:rsid w:val="00000496"/>
    <w:rsid w:val="000056F3"/>
    <w:rsid w:val="00010A31"/>
    <w:rsid w:val="00013779"/>
    <w:rsid w:val="00017DDC"/>
    <w:rsid w:val="00020B70"/>
    <w:rsid w:val="00022AD5"/>
    <w:rsid w:val="00054C23"/>
    <w:rsid w:val="000635CB"/>
    <w:rsid w:val="00065F1A"/>
    <w:rsid w:val="0006688B"/>
    <w:rsid w:val="00071AE0"/>
    <w:rsid w:val="0008379C"/>
    <w:rsid w:val="000A6908"/>
    <w:rsid w:val="000C2AB1"/>
    <w:rsid w:val="000C4C29"/>
    <w:rsid w:val="000D5CFF"/>
    <w:rsid w:val="000E5815"/>
    <w:rsid w:val="000F392E"/>
    <w:rsid w:val="001261EF"/>
    <w:rsid w:val="00142838"/>
    <w:rsid w:val="00162D0E"/>
    <w:rsid w:val="00170D36"/>
    <w:rsid w:val="001B063B"/>
    <w:rsid w:val="001B0912"/>
    <w:rsid w:val="001D29B0"/>
    <w:rsid w:val="001E1F8D"/>
    <w:rsid w:val="0020015C"/>
    <w:rsid w:val="00203160"/>
    <w:rsid w:val="002114DE"/>
    <w:rsid w:val="00213DE8"/>
    <w:rsid w:val="00225D09"/>
    <w:rsid w:val="002269A2"/>
    <w:rsid w:val="00232423"/>
    <w:rsid w:val="0027178E"/>
    <w:rsid w:val="002A37F8"/>
    <w:rsid w:val="002A50C0"/>
    <w:rsid w:val="002B66E8"/>
    <w:rsid w:val="002D27E5"/>
    <w:rsid w:val="002E6889"/>
    <w:rsid w:val="0030061E"/>
    <w:rsid w:val="003166C0"/>
    <w:rsid w:val="00344899"/>
    <w:rsid w:val="0034637D"/>
    <w:rsid w:val="00356730"/>
    <w:rsid w:val="00364243"/>
    <w:rsid w:val="0039091B"/>
    <w:rsid w:val="00395A87"/>
    <w:rsid w:val="003B1E90"/>
    <w:rsid w:val="003C2353"/>
    <w:rsid w:val="003C661B"/>
    <w:rsid w:val="003D487C"/>
    <w:rsid w:val="003E0A18"/>
    <w:rsid w:val="00425CF7"/>
    <w:rsid w:val="00450936"/>
    <w:rsid w:val="00471933"/>
    <w:rsid w:val="00484539"/>
    <w:rsid w:val="00487595"/>
    <w:rsid w:val="00490B96"/>
    <w:rsid w:val="004937BB"/>
    <w:rsid w:val="004B17F1"/>
    <w:rsid w:val="004B2490"/>
    <w:rsid w:val="004B312E"/>
    <w:rsid w:val="004B49CE"/>
    <w:rsid w:val="004C51DA"/>
    <w:rsid w:val="004D2EBC"/>
    <w:rsid w:val="004D3E61"/>
    <w:rsid w:val="004D77C8"/>
    <w:rsid w:val="004F2603"/>
    <w:rsid w:val="00512D0B"/>
    <w:rsid w:val="005358C5"/>
    <w:rsid w:val="00536489"/>
    <w:rsid w:val="00536C5C"/>
    <w:rsid w:val="0054590D"/>
    <w:rsid w:val="00546F6D"/>
    <w:rsid w:val="00556A0D"/>
    <w:rsid w:val="00557F79"/>
    <w:rsid w:val="00585291"/>
    <w:rsid w:val="00587265"/>
    <w:rsid w:val="005B1092"/>
    <w:rsid w:val="005D4F85"/>
    <w:rsid w:val="005E3071"/>
    <w:rsid w:val="00621024"/>
    <w:rsid w:val="00645294"/>
    <w:rsid w:val="006749E2"/>
    <w:rsid w:val="00674EF2"/>
    <w:rsid w:val="00675DE0"/>
    <w:rsid w:val="006B3AA6"/>
    <w:rsid w:val="006B3DE3"/>
    <w:rsid w:val="006B7045"/>
    <w:rsid w:val="006C32C4"/>
    <w:rsid w:val="006F1D8C"/>
    <w:rsid w:val="006F4055"/>
    <w:rsid w:val="00713644"/>
    <w:rsid w:val="00753D98"/>
    <w:rsid w:val="00760BCE"/>
    <w:rsid w:val="00787568"/>
    <w:rsid w:val="007A2052"/>
    <w:rsid w:val="007D6641"/>
    <w:rsid w:val="007D7CC6"/>
    <w:rsid w:val="00801754"/>
    <w:rsid w:val="00804100"/>
    <w:rsid w:val="0081465E"/>
    <w:rsid w:val="008166F4"/>
    <w:rsid w:val="008258CE"/>
    <w:rsid w:val="008370AD"/>
    <w:rsid w:val="008433E4"/>
    <w:rsid w:val="00844340"/>
    <w:rsid w:val="00846D45"/>
    <w:rsid w:val="008606A1"/>
    <w:rsid w:val="00896650"/>
    <w:rsid w:val="008A238E"/>
    <w:rsid w:val="008C02AD"/>
    <w:rsid w:val="008C1EF9"/>
    <w:rsid w:val="008C27CE"/>
    <w:rsid w:val="008C4593"/>
    <w:rsid w:val="008D5444"/>
    <w:rsid w:val="008E18CF"/>
    <w:rsid w:val="008E77E6"/>
    <w:rsid w:val="008E7DE1"/>
    <w:rsid w:val="008F77CB"/>
    <w:rsid w:val="0091053B"/>
    <w:rsid w:val="009105D7"/>
    <w:rsid w:val="00913F37"/>
    <w:rsid w:val="00920FDE"/>
    <w:rsid w:val="00922C0E"/>
    <w:rsid w:val="009323AB"/>
    <w:rsid w:val="009441A5"/>
    <w:rsid w:val="00960EE0"/>
    <w:rsid w:val="009622C5"/>
    <w:rsid w:val="009648C4"/>
    <w:rsid w:val="00997801"/>
    <w:rsid w:val="009A19C9"/>
    <w:rsid w:val="009A1C31"/>
    <w:rsid w:val="009A5DB7"/>
    <w:rsid w:val="009E3FA7"/>
    <w:rsid w:val="00A02F50"/>
    <w:rsid w:val="00A04975"/>
    <w:rsid w:val="00A250C4"/>
    <w:rsid w:val="00A40F87"/>
    <w:rsid w:val="00A63781"/>
    <w:rsid w:val="00A63DAA"/>
    <w:rsid w:val="00A94267"/>
    <w:rsid w:val="00AA5E22"/>
    <w:rsid w:val="00AE1069"/>
    <w:rsid w:val="00AF5813"/>
    <w:rsid w:val="00AF5E15"/>
    <w:rsid w:val="00B06694"/>
    <w:rsid w:val="00B20A32"/>
    <w:rsid w:val="00B25FB1"/>
    <w:rsid w:val="00B31B6E"/>
    <w:rsid w:val="00B3633E"/>
    <w:rsid w:val="00B41A6C"/>
    <w:rsid w:val="00B536D0"/>
    <w:rsid w:val="00B5592D"/>
    <w:rsid w:val="00B56F96"/>
    <w:rsid w:val="00B758C0"/>
    <w:rsid w:val="00B75CD5"/>
    <w:rsid w:val="00B8220B"/>
    <w:rsid w:val="00B9128D"/>
    <w:rsid w:val="00BC59BE"/>
    <w:rsid w:val="00BD157A"/>
    <w:rsid w:val="00BD2B5A"/>
    <w:rsid w:val="00BE3867"/>
    <w:rsid w:val="00C05CD1"/>
    <w:rsid w:val="00C30BBD"/>
    <w:rsid w:val="00C40A7C"/>
    <w:rsid w:val="00C43450"/>
    <w:rsid w:val="00C70131"/>
    <w:rsid w:val="00C838E8"/>
    <w:rsid w:val="00C8712B"/>
    <w:rsid w:val="00CC328D"/>
    <w:rsid w:val="00CC55D3"/>
    <w:rsid w:val="00CD53D6"/>
    <w:rsid w:val="00D11D0F"/>
    <w:rsid w:val="00D36AE1"/>
    <w:rsid w:val="00D531B7"/>
    <w:rsid w:val="00D71290"/>
    <w:rsid w:val="00D829F4"/>
    <w:rsid w:val="00D83C34"/>
    <w:rsid w:val="00D874BD"/>
    <w:rsid w:val="00DC10DA"/>
    <w:rsid w:val="00DC4EF3"/>
    <w:rsid w:val="00DD2C77"/>
    <w:rsid w:val="00DD6098"/>
    <w:rsid w:val="00E16AD1"/>
    <w:rsid w:val="00E170E9"/>
    <w:rsid w:val="00E2601E"/>
    <w:rsid w:val="00E3322F"/>
    <w:rsid w:val="00E42B86"/>
    <w:rsid w:val="00E60D61"/>
    <w:rsid w:val="00E61826"/>
    <w:rsid w:val="00E73675"/>
    <w:rsid w:val="00E73FB4"/>
    <w:rsid w:val="00E760CF"/>
    <w:rsid w:val="00E87A07"/>
    <w:rsid w:val="00E91B39"/>
    <w:rsid w:val="00E93587"/>
    <w:rsid w:val="00EC150C"/>
    <w:rsid w:val="00EC402C"/>
    <w:rsid w:val="00ED2DAD"/>
    <w:rsid w:val="00F04088"/>
    <w:rsid w:val="00F12DFD"/>
    <w:rsid w:val="00F2731D"/>
    <w:rsid w:val="00F302E8"/>
    <w:rsid w:val="00F36C7B"/>
    <w:rsid w:val="00F4058A"/>
    <w:rsid w:val="00F75A91"/>
    <w:rsid w:val="00F9049B"/>
    <w:rsid w:val="00F9298F"/>
    <w:rsid w:val="00FA3A4F"/>
    <w:rsid w:val="00FA70D8"/>
    <w:rsid w:val="00FB528E"/>
    <w:rsid w:val="00FC00D8"/>
    <w:rsid w:val="00FE268F"/>
    <w:rsid w:val="00FE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BD4E"/>
  <w15:chartTrackingRefBased/>
  <w15:docId w15:val="{769B4496-A271-4672-8DD6-8E2D5DE8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66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68F"/>
    <w:pPr>
      <w:ind w:left="720"/>
      <w:contextualSpacing/>
    </w:pPr>
  </w:style>
  <w:style w:type="table" w:styleId="TableGrid">
    <w:name w:val="Table Grid"/>
    <w:basedOn w:val="TableNormal"/>
    <w:uiPriority w:val="39"/>
    <w:rsid w:val="00FE2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2A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E38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8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8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8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8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6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5171</TotalTime>
  <Pages>7</Pages>
  <Words>1533</Words>
  <Characters>8742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NICHD</Company>
  <LinksUpToDate>false</LinksUpToDate>
  <CharactersWithSpaces>10255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Schwedhelm, Carolina (NIH/NICHD) [F]</dc:creator>
  <cp:keywords/>
  <dc:description/>
  <cp:lastModifiedBy>Schwedhelm, Carolina (NIH/NICHD) [F]</cp:lastModifiedBy>
  <cp:revision>83</cp:revision>
  <dcterms:created xsi:type="dcterms:W3CDTF">2019-07-31T17:03:00Z</dcterms:created>
  <dcterms:modified xsi:type="dcterms:W3CDTF">2019-10-10T13:28:00Z</dcterms:modified>
</cp:coreProperties>
</file>